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2BD6FE72" w:rsidR="00B9756D" w:rsidRPr="00B9756D" w:rsidRDefault="00B9756D" w:rsidP="00B9756D">
      <w:bookmarkStart w:id="0" w:name="_Hlk123993358"/>
      <w:r>
        <w:t>Materials Science Optimization Benchmark Dataset for Multi-fidelity Hard-sphere Packing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6C73FD95" w:rsidR="00B9756D" w:rsidRPr="00B9756D" w:rsidRDefault="00B9756D" w:rsidP="00B9756D">
      <w:pPr>
        <w:rPr>
          <w:vertAlign w:val="superscript"/>
        </w:rPr>
      </w:pPr>
      <w:r>
        <w:t>Sterling G. Baird</w:t>
      </w:r>
      <w:r>
        <w:rPr>
          <w:vertAlign w:val="superscript"/>
        </w:rPr>
        <w:t>1</w:t>
      </w:r>
      <w:r>
        <w:t xml:space="preserve">*, </w:t>
      </w:r>
      <w:r w:rsidR="00EE0E06">
        <w:t>Jeet Parikh</w:t>
      </w:r>
      <w:r w:rsidR="00EE0E06">
        <w:rPr>
          <w:vertAlign w:val="superscript"/>
        </w:rPr>
        <w:t>2</w:t>
      </w:r>
      <w:r w:rsidR="00EE0E06">
        <w:t xml:space="preserve">, </w:t>
      </w:r>
      <w:r>
        <w:t>Taylor D. Sparks</w:t>
      </w:r>
      <w:r>
        <w:rPr>
          <w:vertAlign w:val="superscript"/>
        </w:rPr>
        <w:t>1</w:t>
      </w:r>
    </w:p>
    <w:p w14:paraId="5B9C2A6C" w14:textId="77777777" w:rsidR="00E648BD" w:rsidRDefault="00000000">
      <w:pPr>
        <w:spacing w:before="240"/>
        <w:rPr>
          <w:b/>
        </w:rPr>
      </w:pPr>
      <w:r>
        <w:rPr>
          <w:b/>
        </w:rPr>
        <w:t>Affiliations</w:t>
      </w:r>
    </w:p>
    <w:p w14:paraId="43F7E4FD" w14:textId="232E5437" w:rsidR="00B9756D" w:rsidRDefault="00B9756D" w:rsidP="00B9756D">
      <w:r>
        <w:t xml:space="preserve">1. </w:t>
      </w:r>
      <w:r w:rsidRPr="00B9756D">
        <w:t>Materials Science &amp; Engineering</w:t>
      </w:r>
      <w:r>
        <w:t xml:space="preserve">, </w:t>
      </w:r>
      <w:r w:rsidR="00EE0E06">
        <w:t xml:space="preserve">University of Utah, </w:t>
      </w:r>
      <w:r w:rsidRPr="00B9756D">
        <w:t>122 S. Central Campus Drive, #304</w:t>
      </w:r>
      <w:r>
        <w:t xml:space="preserve"> </w:t>
      </w:r>
      <w:r w:rsidRPr="00B9756D">
        <w:t>Salt Lake City, Utah 84112</w:t>
      </w:r>
    </w:p>
    <w:p w14:paraId="6509F0E1" w14:textId="614EB2CD" w:rsidR="00EE0E06" w:rsidRPr="00B9756D" w:rsidRDefault="00EE0E06" w:rsidP="00B9756D">
      <w:r>
        <w:t xml:space="preserve">2. </w:t>
      </w:r>
      <w:r w:rsidRPr="00EE0E06">
        <w:t>Northwood High School, 4515 Portola Pkwy, Irvine, CA 92620</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24A98D2" w14:textId="0E900B78" w:rsidR="00607A84" w:rsidRDefault="00206412" w:rsidP="00B9756D">
      <w:r w:rsidRPr="00206412">
        <w:t xml:space="preserve">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w:t>
      </w:r>
    </w:p>
    <w:p w14:paraId="4714BCAE" w14:textId="019740FF" w:rsidR="006E0DD3" w:rsidRDefault="006E0DD3" w:rsidP="00B9756D"/>
    <w:p w14:paraId="22A52BB0" w14:textId="50D05D8D" w:rsidR="006E0DD3" w:rsidRPr="00786EE1" w:rsidRDefault="006E0DD3" w:rsidP="00B9756D">
      <w:pPr>
        <w:rPr>
          <w:color w:val="000000" w:themeColor="text1"/>
        </w:rPr>
      </w:pPr>
      <w:r w:rsidRPr="00786EE1">
        <w:rPr>
          <w:color w:val="000000" w:themeColor="text1"/>
        </w:rPr>
        <w:t xml:space="preserve">In this study, </w:t>
      </w:r>
      <w:r w:rsidR="00E44AB5">
        <w:rPr>
          <w:iCs/>
          <w:color w:val="FF0000"/>
        </w:rPr>
        <w:t>173219</w:t>
      </w:r>
      <w:r w:rsidR="00E44AB5">
        <w:rPr>
          <w:iCs/>
          <w:color w:val="FF0000"/>
        </w:rPr>
        <w:t xml:space="preserve"> </w:t>
      </w:r>
      <w:r w:rsidRPr="00786EE1">
        <w:rPr>
          <w:color w:val="000000" w:themeColor="text1"/>
        </w:rPr>
        <w:t xml:space="preserve">quasi-random hyperparameter combinations were generated across 23 hyperparameters and used to train CrabNet on the </w:t>
      </w:r>
      <w:proofErr w:type="spellStart"/>
      <w:r w:rsidRPr="00786EE1">
        <w:rPr>
          <w:color w:val="000000" w:themeColor="text1"/>
        </w:rPr>
        <w:t>Matbench</w:t>
      </w:r>
      <w:proofErr w:type="spellEnd"/>
      <w:r w:rsidRPr="00786EE1">
        <w:rPr>
          <w:color w:val="000000" w:themeColor="text1"/>
        </w:rPr>
        <w:t xml:space="preserve"> experimental band gap dataset</w:t>
      </w:r>
      <w:r w:rsidR="00E44AB5">
        <w:rPr>
          <w:color w:val="000000" w:themeColor="text1"/>
        </w:rPr>
        <w:fldChar w:fldCharType="begin"/>
      </w:r>
      <w:r w:rsidR="00E44AB5">
        <w:rPr>
          <w:color w:val="000000" w:themeColor="text1"/>
        </w:rPr>
        <w:instrText xml:space="preserve"> ADDIN ZOTERO_ITEM CSL_CITATION {"citationID":"C2CTaLoM","properties":{"formattedCitation":"\\super 1\\nosupersub{}","plainCitation":"1","noteIndex":0},"citationItems":[{"id":11399,"uris":["http://zotero.org/groups/4654943/items/V42PT6WE"],"itemData":{"id":11399,"type":"article-journal","abstract":"Abstract\n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schema":"https://github.com/citation-style-language/schema/raw/master/csl-citation.json"} </w:instrText>
      </w:r>
      <w:r w:rsidR="00E44AB5">
        <w:rPr>
          <w:color w:val="000000" w:themeColor="text1"/>
        </w:rPr>
        <w:fldChar w:fldCharType="separate"/>
      </w:r>
      <w:r w:rsidR="00E44AB5" w:rsidRPr="00E44AB5">
        <w:rPr>
          <w:szCs w:val="24"/>
          <w:vertAlign w:val="superscript"/>
        </w:rPr>
        <w:t>1</w:t>
      </w:r>
      <w:r w:rsidR="00E44AB5">
        <w:rPr>
          <w:color w:val="000000" w:themeColor="text1"/>
        </w:rPr>
        <w:fldChar w:fldCharType="end"/>
      </w:r>
      <w:r w:rsidRPr="00786EE1">
        <w:rPr>
          <w:color w:val="000000" w:themeColor="text1"/>
        </w:rPr>
        <w:t xml:space="preserve">. The results were logged to a free-tier shared MongoDB Atlas dataset. </w:t>
      </w:r>
    </w:p>
    <w:p w14:paraId="79561447" w14:textId="77777777" w:rsidR="006E0DD3" w:rsidRDefault="006E0DD3" w:rsidP="00B9756D"/>
    <w:p w14:paraId="6041682E" w14:textId="614BACB9" w:rsidR="00942E0E" w:rsidRDefault="00786EE1" w:rsidP="00B9756D">
      <w:r w:rsidRPr="0087285E">
        <w:rPr>
          <w:color w:val="000000" w:themeColor="text1"/>
        </w:rPr>
        <w:t xml:space="preserve">This study resulted </w:t>
      </w:r>
      <w:r w:rsidR="00206412" w:rsidRPr="0087285E">
        <w:rPr>
          <w:color w:val="000000" w:themeColor="text1"/>
        </w:rPr>
        <w:t xml:space="preserve">a regression dataset mapping </w:t>
      </w:r>
      <w:r w:rsidR="00237579" w:rsidRPr="0087285E">
        <w:rPr>
          <w:color w:val="000000" w:themeColor="text1"/>
        </w:rPr>
        <w:t xml:space="preserve">hyperparameter combinations </w:t>
      </w:r>
      <w:r w:rsidR="00206412" w:rsidRPr="0087285E">
        <w:rPr>
          <w:color w:val="000000" w:themeColor="text1"/>
        </w:rPr>
        <w:t xml:space="preserve">(including repeats) to </w:t>
      </w:r>
      <w:r w:rsidR="00237579" w:rsidRPr="0087285E">
        <w:rPr>
          <w:color w:val="000000" w:themeColor="text1"/>
        </w:rPr>
        <w:t>MAE, RMSE, computational runtime</w:t>
      </w:r>
      <w:r w:rsidR="0087285E" w:rsidRPr="0087285E">
        <w:rPr>
          <w:color w:val="000000" w:themeColor="text1"/>
        </w:rPr>
        <w:t>, and model size</w:t>
      </w:r>
      <w:r w:rsidR="00237579" w:rsidRPr="0087285E">
        <w:rPr>
          <w:color w:val="000000" w:themeColor="text1"/>
        </w:rPr>
        <w:t xml:space="preserve"> for CrabNet model</w:t>
      </w:r>
      <w:r w:rsidR="0087285E" w:rsidRPr="0087285E">
        <w:rPr>
          <w:color w:val="000000" w:themeColor="text1"/>
        </w:rPr>
        <w:t xml:space="preserve"> trained on </w:t>
      </w:r>
      <w:r w:rsidR="0087285E" w:rsidRPr="0087285E">
        <w:rPr>
          <w:color w:val="000000" w:themeColor="text1"/>
        </w:rPr>
        <w:lastRenderedPageBreak/>
        <w:t xml:space="preserve">the </w:t>
      </w:r>
      <w:proofErr w:type="spellStart"/>
      <w:r w:rsidR="0087285E" w:rsidRPr="0087285E">
        <w:rPr>
          <w:color w:val="000000" w:themeColor="text1"/>
        </w:rPr>
        <w:t>Matbench</w:t>
      </w:r>
      <w:proofErr w:type="spellEnd"/>
      <w:r w:rsidR="0087285E" w:rsidRPr="0087285E">
        <w:rPr>
          <w:color w:val="000000" w:themeColor="text1"/>
        </w:rPr>
        <w:t xml:space="preserve"> experimental band gap benchmark task</w:t>
      </w:r>
      <w:r w:rsidR="0087285E" w:rsidRPr="0087285E">
        <w:rPr>
          <w:color w:val="000000" w:themeColor="text1"/>
        </w:rPr>
        <w:fldChar w:fldCharType="begin"/>
      </w:r>
      <w:r w:rsidR="0087285E" w:rsidRPr="0087285E">
        <w:rPr>
          <w:color w:val="000000" w:themeColor="text1"/>
        </w:rPr>
        <w:instrText xml:space="preserve"> ADDIN ZOTERO_ITEM CSL_CITATION {"citationID":"pwZqKL76","properties":{"formattedCitation":"\\super 1\\nosupersub{}","plainCitation":"1","noteIndex":0},"citationItems":[{"id":11399,"uris":["http://zotero.org/groups/4654943/items/V42PT6WE"],"itemData":{"id":11399,"type":"article-journal","abstract":"Abstract\n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schema":"https://github.com/citation-style-language/schema/raw/master/csl-citation.json"} </w:instrText>
      </w:r>
      <w:r w:rsidR="0087285E" w:rsidRPr="0087285E">
        <w:rPr>
          <w:color w:val="000000" w:themeColor="text1"/>
        </w:rPr>
        <w:fldChar w:fldCharType="separate"/>
      </w:r>
      <w:r w:rsidR="0087285E" w:rsidRPr="0087285E">
        <w:rPr>
          <w:color w:val="000000" w:themeColor="text1"/>
          <w:szCs w:val="24"/>
          <w:vertAlign w:val="superscript"/>
        </w:rPr>
        <w:t>1</w:t>
      </w:r>
      <w:r w:rsidR="0087285E" w:rsidRPr="0087285E">
        <w:rPr>
          <w:color w:val="000000" w:themeColor="text1"/>
        </w:rPr>
        <w:fldChar w:fldCharType="end"/>
      </w:r>
      <w:r w:rsidR="00206412" w:rsidRPr="0087285E">
        <w:rPr>
          <w:color w:val="000000" w:themeColor="text1"/>
        </w:rPr>
        <w:t xml:space="preserve">. </w:t>
      </w:r>
      <w:bookmarkStart w:id="1" w:name="_Hlk123993477"/>
      <w:r w:rsidRPr="0087285E">
        <w:rPr>
          <w:color w:val="000000" w:themeColor="text1"/>
        </w:rPr>
        <w:t xml:space="preserve">This dataset is </w:t>
      </w:r>
      <w:r w:rsidR="00206412" w:rsidRPr="0087285E">
        <w:rPr>
          <w:color w:val="000000" w:themeColor="text1"/>
        </w:rPr>
        <w:t xml:space="preserve">used to create a surrogate model as close as possible to running the actual simulations </w:t>
      </w:r>
      <w:bookmarkEnd w:id="1"/>
      <w:r w:rsidR="00206412" w:rsidRPr="00206412">
        <w:t xml:space="preserve">by incorporating heteroskedastic noise. </w:t>
      </w:r>
      <w:r>
        <w:t>Failure cases for bad hyperparameter combinations were excluded via careful construction of the hyperparameter search space, and so were not considered as was done in prior work</w:t>
      </w:r>
      <w:r>
        <w:fldChar w:fldCharType="begin"/>
      </w:r>
      <w:r w:rsidR="0087285E">
        <w:instrText xml:space="preserve"> ADDIN ZOTERO_ITEM CSL_CITATION {"citationID":"S47hngf6","properties":{"formattedCitation":"\\super 2\\nosupersub{}","plainCitation":"2","noteIndex":0},"citationItems":[{"id":15530,"uris":["http://zotero.org/groups/4654943/items/B9P8G9HC"],"itemData":{"id":15530,"type":"article","abstract":"Benchmarks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scenarios.","DOI":"10.26434/chemrxiv-2023-fjjk7","language":"en","publisher":"ChemRxiv","source":"Cambridge Engage Preprints","title":"Materials Science Optimization Benchmark Dataset for Multi-fidelity Hard-sphere Packing Simulations","URL":"https://chemrxiv.org/engage/chemrxiv/article-details/63b9dbf355a7ec1147ff8485","author":[{"family":"Baird","given":"Sterling G."},{"family":"Sparks","given":"Taylor D."}],"accessed":{"date-parts":[["2023",1,12]]},"issued":{"date-parts":[["2023",1,9]]},"citation-key":"baird_materials_2023"}}],"schema":"https://github.com/citation-style-language/schema/raw/master/csl-citation.json"} </w:instrText>
      </w:r>
      <w:r>
        <w:fldChar w:fldCharType="separate"/>
      </w:r>
      <w:r w:rsidR="0087285E" w:rsidRPr="0087285E">
        <w:rPr>
          <w:szCs w:val="24"/>
          <w:vertAlign w:val="superscript"/>
        </w:rPr>
        <w:t>2</w:t>
      </w:r>
      <w:r>
        <w:fldChar w:fldCharType="end"/>
      </w:r>
      <w:r>
        <w:t xml:space="preserve">. </w:t>
      </w:r>
      <w:r w:rsidR="00206412" w:rsidRPr="00206412">
        <w:t>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27360CD7" w:rsidR="00947280" w:rsidRPr="003F6C31" w:rsidRDefault="00947280" w:rsidP="003F6C31">
            <w:r w:rsidRPr="0087285E">
              <w:rPr>
                <w:color w:val="000000" w:themeColor="text1"/>
              </w:rPr>
              <w:t xml:space="preserve">Composition-based </w:t>
            </w:r>
            <w:r w:rsidR="00237579" w:rsidRPr="0087285E">
              <w:rPr>
                <w:color w:val="000000" w:themeColor="text1"/>
              </w:rPr>
              <w:t xml:space="preserve">experimental </w:t>
            </w:r>
            <w:r w:rsidRPr="0087285E">
              <w:rPr>
                <w:color w:val="000000" w:themeColor="text1"/>
              </w:rPr>
              <w:t>band gap prediction</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0962593" w14:textId="77777777" w:rsidR="009F668F" w:rsidRDefault="009F668F">
            <w:pPr>
              <w:spacing w:line="240" w:lineRule="auto"/>
            </w:pPr>
            <w:r>
              <w:t>Figure</w:t>
            </w:r>
          </w:p>
          <w:p w14:paraId="5D9E690C" w14:textId="04D31E9A" w:rsidR="0087285E" w:rsidRDefault="0087285E">
            <w:pPr>
              <w:spacing w:line="240" w:lineRule="auto"/>
            </w:pPr>
            <w:r>
              <w:t>Raw</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DE9070A" w:rsidR="003F6C31" w:rsidRPr="003F6C31" w:rsidRDefault="003F6C31" w:rsidP="003F6C31">
            <w:r>
              <w:t xml:space="preserve">Data was acquired </w:t>
            </w:r>
            <w:r w:rsidR="005C33B8">
              <w:t xml:space="preserve">by running </w:t>
            </w:r>
            <w:r w:rsidR="0087285E">
              <w:t xml:space="preserve">CrabNet v2.0.8 </w:t>
            </w:r>
            <w:hyperlink r:id="rId9" w:history="1">
              <w:r w:rsidR="0087285E" w:rsidRPr="00B85FA6">
                <w:rPr>
                  <w:rStyle w:val="Hyperlink"/>
                </w:rPr>
                <w:t>https://github.com/sparks-baird/CrabNet</w:t>
              </w:r>
            </w:hyperlink>
            <w:r w:rsidR="0087285E">
              <w:t xml:space="preserve"> for each of the five folds of the </w:t>
            </w:r>
            <w:proofErr w:type="spellStart"/>
            <w:r w:rsidR="0087285E">
              <w:t>Matbench</w:t>
            </w:r>
            <w:proofErr w:type="spellEnd"/>
            <w:r w:rsidR="0087285E">
              <w:t xml:space="preserve"> experimental band gap task </w:t>
            </w:r>
            <w:hyperlink r:id="rId10" w:history="1">
              <w:r w:rsidR="0087285E" w:rsidRPr="00B85FA6">
                <w:rPr>
                  <w:rStyle w:val="Hyperlink"/>
                </w:rPr>
                <w:t>https://matbench.materialsproject.org/Leaderboards%20Per-Task/matbench_v0.1_matbench_expt_gap/</w:t>
              </w:r>
            </w:hyperlink>
            <w:r w:rsidR="0087285E">
              <w:t xml:space="preserve"> with </w:t>
            </w:r>
            <w:r w:rsidR="005C33B8">
              <w:t>orchestrat</w:t>
            </w:r>
            <w:r w:rsidR="0087285E">
              <w:t xml:space="preserve">ion conducted </w:t>
            </w:r>
            <w:r w:rsidR="005C33B8">
              <w:t>using Python in</w:t>
            </w:r>
            <w:r w:rsidR="00E44AB5">
              <w:t xml:space="preserve"> </w:t>
            </w:r>
            <w:hyperlink r:id="rId11" w:history="1">
              <w:r w:rsidR="00E44AB5" w:rsidRPr="00D4563C">
                <w:rPr>
                  <w:rStyle w:val="Hyperlink"/>
                </w:rPr>
                <w:t>https://github.com/sparks-baird/matsci-opt-benchmarks/blob/7c4346624895a7826ada07ff5e44c2f49eb42b9d/scripts/crabnet_hyperparameter/crabnet_hyperparameter_submitit.py</w:t>
              </w:r>
            </w:hyperlink>
            <w:r w:rsidR="005C33B8">
              <w:t xml:space="preserve">. The Python code was run using the University of Utah’s Center for High-performance Computing (CHPC) resources. </w:t>
            </w:r>
            <w:proofErr w:type="spellStart"/>
            <w:r w:rsidR="0087285E">
              <w:t>Submitit</w:t>
            </w:r>
            <w:proofErr w:type="spellEnd"/>
            <w:r w:rsidR="0087285E">
              <w:t xml:space="preserve"> </w:t>
            </w:r>
            <w:hyperlink r:id="rId12" w:history="1">
              <w:r w:rsidR="0087285E" w:rsidRPr="00B85FA6">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r w:rsidR="0087285E">
              <w:t xml:space="preserve">LINK TO VERSION (PROBABLY V0.2.0) </w:t>
            </w:r>
            <w:r w:rsidR="00AC1493">
              <w:t>(</w:t>
            </w:r>
            <w:r w:rsidR="0087285E">
              <w:t>ZENODO LINK</w:t>
            </w:r>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20D554D" w14:textId="77777777" w:rsidR="00E648BD" w:rsidRDefault="00000000">
            <w:pPr>
              <w:spacing w:line="240" w:lineRule="auto"/>
            </w:pPr>
            <w:r>
              <w:t>Analyzed</w:t>
            </w:r>
          </w:p>
          <w:p w14:paraId="3AE8B913" w14:textId="77777777" w:rsidR="00E648BD" w:rsidRDefault="00000000">
            <w:pPr>
              <w:spacing w:line="240" w:lineRule="auto"/>
            </w:pPr>
            <w:r>
              <w:t>Filtered</w:t>
            </w:r>
          </w:p>
          <w:p w14:paraId="048E5D64" w14:textId="1109119B" w:rsidR="0087285E" w:rsidRDefault="0087285E">
            <w:pPr>
              <w:spacing w:line="240" w:lineRule="auto"/>
            </w:pPr>
            <w:r>
              <w:t>Raw</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lastRenderedPageBreak/>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53DF4FFC" w:rsidR="005C33B8" w:rsidRPr="005C33B8" w:rsidRDefault="002E3396" w:rsidP="005C33B8">
            <w:r>
              <w:rPr>
                <w:color w:val="FF0000"/>
              </w:rPr>
              <w:t>Twenty-three hyperparameters were</w:t>
            </w:r>
            <w:r w:rsidR="00E720BC">
              <w:t xml:space="preserve"> varied</w:t>
            </w:r>
            <w:r w:rsidR="0086297D">
              <w:t xml:space="preserve"> in</w:t>
            </w:r>
            <w:r w:rsidR="00E720BC">
              <w:t xml:space="preserve"> </w:t>
            </w:r>
            <w:r w:rsidR="0086297D">
              <w:t>a</w:t>
            </w:r>
            <w:r w:rsidR="00E720BC">
              <w:t xml:space="preserve"> quasi-random Sobol sampling of</w:t>
            </w:r>
            <w:r w:rsidR="00643A39">
              <w:t xml:space="preserve"> </w:t>
            </w:r>
            <w:r w:rsidR="00643A39" w:rsidRPr="00643A39">
              <w:t>65536</w:t>
            </w:r>
            <w:r w:rsidR="00E720BC" w:rsidRPr="00320A1A">
              <w:rPr>
                <w:color w:val="FF0000"/>
              </w:rPr>
              <w:t xml:space="preserve"> </w:t>
            </w:r>
            <w:r w:rsidR="00E720BC">
              <w:t xml:space="preserve">parameter combinations </w:t>
            </w:r>
            <w:r w:rsidR="0086297D">
              <w:t xml:space="preserve">using a </w:t>
            </w:r>
            <w:r w:rsidR="00E720BC">
              <w:t xml:space="preserve">constrained search space </w:t>
            </w:r>
            <w:r w:rsidR="0086297D">
              <w:t xml:space="preserve">via the </w:t>
            </w:r>
            <w:r w:rsidR="00E720BC">
              <w:t xml:space="preserve">Ax Platform, </w:t>
            </w:r>
            <w:r w:rsidR="0086297D">
              <w:t xml:space="preserve">with </w:t>
            </w:r>
            <w:r w:rsidR="00E720BC">
              <w:t xml:space="preserve">5 repeats (total: </w:t>
            </w:r>
            <w:r w:rsidR="00643A39" w:rsidRPr="00643A39">
              <w:t>327680</w:t>
            </w:r>
            <w:r w:rsidR="002524D2">
              <w:t xml:space="preserve"> training runs</w:t>
            </w:r>
            <w:r w:rsidR="00E720BC">
              <w:t xml:space="preserve">). Of these, </w:t>
            </w:r>
            <w:r w:rsidR="00B6396E">
              <w:rPr>
                <w:iCs/>
                <w:color w:val="FF0000"/>
              </w:rPr>
              <w:t>173219</w:t>
            </w:r>
            <w:r w:rsidR="00643A39">
              <w:t xml:space="preserve"> </w:t>
            </w:r>
            <w:r w:rsidR="00E720BC">
              <w:t xml:space="preserve">ran to completion </w:t>
            </w:r>
            <w:r w:rsidR="009D59DB" w:rsidRPr="00320A1A">
              <w:rPr>
                <w:color w:val="FF0000"/>
              </w:rPr>
              <w:t>(</w:t>
            </w:r>
            <w:r w:rsidR="00643A39">
              <w:rPr>
                <w:color w:val="FF0000"/>
              </w:rPr>
              <w:t>387 RTX-2080-Ti GPU</w:t>
            </w:r>
            <w:r w:rsidR="009D59DB">
              <w:t xml:space="preserve"> days</w:t>
            </w:r>
            <w:r w:rsidR="00643A39">
              <w:t xml:space="preserve"> or </w:t>
            </w:r>
            <w:r w:rsidR="00643A39" w:rsidRPr="00643A39">
              <w:t>4614.29 CUDA core years</w:t>
            </w:r>
            <w:r w:rsidR="009D59DB">
              <w:t xml:space="preserve">) </w:t>
            </w:r>
            <w:r w:rsidR="0086297D">
              <w:t xml:space="preserve">with </w:t>
            </w:r>
            <w:r w:rsidR="00643A39" w:rsidRPr="00643A39">
              <w:t>41550</w:t>
            </w:r>
            <w:r w:rsidR="00E720BC" w:rsidRPr="00320A1A">
              <w:rPr>
                <w:color w:val="FF0000"/>
              </w:rPr>
              <w:t xml:space="preserve"> </w:t>
            </w:r>
            <w:r w:rsidR="0086297D">
              <w:t>unique sets</w:t>
            </w:r>
            <w:r w:rsidR="00E720BC">
              <w:t>.</w:t>
            </w:r>
            <w:r w:rsidR="0086297D">
              <w:t xml:space="preserve"> Repeat simulations were grouped and ranked by percentile using the “dense” method with pct=True in </w:t>
            </w:r>
            <w:proofErr w:type="spellStart"/>
            <w:r w:rsidR="0086297D" w:rsidRPr="0086297D">
              <w:t>pandas.core.groupby.GroupBy.rank</w:t>
            </w:r>
            <w:proofErr w:type="spellEnd"/>
            <w:r w:rsidR="0086297D">
              <w:t xml:space="preserve">. </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r>
              <w:t>Free-tier Shared Cluster MongoDB Atlas Database</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25CCC95D" w:rsidR="00E648BD" w:rsidRDefault="00000000">
            <w:pPr>
              <w:spacing w:before="240"/>
              <w:ind w:left="100"/>
            </w:pPr>
            <w:r>
              <w:t>Data identification number:</w:t>
            </w:r>
            <w:r w:rsidR="005E2068">
              <w:t xml:space="preserve"> </w:t>
            </w:r>
            <w:r w:rsidR="00643A39">
              <w:t>#####</w:t>
            </w:r>
          </w:p>
          <w:p w14:paraId="2D7A0A8A" w14:textId="345164CA" w:rsidR="00E648BD" w:rsidRDefault="00000000" w:rsidP="00544B7C">
            <w:pPr>
              <w:spacing w:before="240"/>
              <w:ind w:left="100"/>
              <w:rPr>
                <w:color w:val="1155CC"/>
              </w:rPr>
            </w:pPr>
            <w:r>
              <w:t>Direct URL to data:</w:t>
            </w:r>
            <w:r w:rsidR="005E2068">
              <w:t xml:space="preserve"> </w:t>
            </w:r>
            <w:r w:rsidR="005E2068" w:rsidRPr="00237579">
              <w:rPr>
                <w:color w:val="00B0F0"/>
              </w:rPr>
              <w:t>https://doi.org/</w:t>
            </w:r>
            <w:r w:rsidR="00643A39">
              <w:rPr>
                <w:color w:val="00B0F0"/>
              </w:rPr>
              <w:t>###</w:t>
            </w:r>
            <w:r w:rsidR="005E2068" w:rsidRPr="00237579">
              <w:rPr>
                <w:color w:val="00B0F0"/>
              </w:rPr>
              <w:t>/zenodo.</w:t>
            </w:r>
            <w:r w:rsidR="00643A39">
              <w:rPr>
                <w:color w:val="00B0F0"/>
              </w:rPr>
              <w:t>###</w:t>
            </w:r>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6BF0982" w14:textId="50355148" w:rsidR="00F7485D" w:rsidRDefault="00F7485D" w:rsidP="00F7485D">
      <w:pPr>
        <w:pStyle w:val="ListParagraph"/>
        <w:numPr>
          <w:ilvl w:val="0"/>
          <w:numId w:val="1"/>
        </w:numPr>
      </w:pPr>
      <w:r>
        <w:t>The data is useful for adaptive design benchmarking</w:t>
      </w:r>
      <w:r w:rsidR="00093A4D">
        <w:t xml:space="preserve"> of a </w:t>
      </w:r>
      <w:r w:rsidR="00643A39">
        <w:t xml:space="preserve">high-dimensional, </w:t>
      </w:r>
      <w:r w:rsidR="00093A4D">
        <w:t>constrained, multi-fidelity task</w:t>
      </w:r>
    </w:p>
    <w:p w14:paraId="735A1A1C" w14:textId="7BEFCBF5" w:rsidR="00E14BA3" w:rsidRDefault="00E14BA3" w:rsidP="00E14BA3">
      <w:pPr>
        <w:pStyle w:val="ListParagraph"/>
        <w:numPr>
          <w:ilvl w:val="0"/>
          <w:numId w:val="1"/>
        </w:numPr>
      </w:pPr>
      <w:r>
        <w:t>Optimization practitioners in the physical sciences can benefit from the data</w:t>
      </w:r>
      <w:r w:rsidR="00643A39">
        <w:t xml:space="preserve"> by using it to mimic real materials optimization tasks such as alloy discovery</w:t>
      </w:r>
    </w:p>
    <w:p w14:paraId="22A5C24B" w14:textId="708A2229" w:rsidR="000B0846" w:rsidRDefault="000B0846" w:rsidP="00E14BA3">
      <w:pPr>
        <w:pStyle w:val="ListParagraph"/>
        <w:numPr>
          <w:ilvl w:val="0"/>
          <w:numId w:val="1"/>
        </w:numPr>
      </w:pPr>
      <w:r>
        <w:rPr>
          <w:color w:val="FF0000"/>
        </w:rPr>
        <w:t xml:space="preserve">The data can be used to understand </w:t>
      </w:r>
      <w:r w:rsidR="00273D91">
        <w:rPr>
          <w:color w:val="FF0000"/>
        </w:rPr>
        <w:t xml:space="preserve">hyperparameter optimization efforts for </w:t>
      </w:r>
      <w:r w:rsidR="001B6DB9">
        <w:rPr>
          <w:color w:val="FF0000"/>
        </w:rPr>
        <w:t>compositionally restricted</w:t>
      </w:r>
      <w:r w:rsidR="00273D91">
        <w:rPr>
          <w:color w:val="FF0000"/>
        </w:rPr>
        <w:t xml:space="preserve"> </w:t>
      </w:r>
      <w:r w:rsidR="001B6DB9">
        <w:rPr>
          <w:color w:val="FF0000"/>
        </w:rPr>
        <w:t xml:space="preserve">material </w:t>
      </w:r>
      <w:r w:rsidR="00273D91">
        <w:rPr>
          <w:color w:val="FF0000"/>
        </w:rPr>
        <w:t>property prediction models</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7C2E50D9"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87285E">
        <w:instrText xml:space="preserve"> ADDIN ZOTERO_ITEM CSL_CITATION {"citationID":"H5iznxq6","properties":{"formattedCitation":"\\super 3,4\\nosupersub{}","plainCitation":"3,4","noteIndex":0},"citationItems":[{"id":15428,"uris":["http://zotero.org/groups/4728776/items/VYNNNIT8"],"itemData":{"id":15428,"type":"article-journal","abstract":"We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87285E" w:rsidRPr="0087285E">
        <w:rPr>
          <w:szCs w:val="24"/>
          <w:vertAlign w:val="superscript"/>
        </w:rPr>
        <w:t>3,4</w:t>
      </w:r>
      <w:r>
        <w:fldChar w:fldCharType="end"/>
      </w:r>
      <w:r w:rsidRPr="00465854">
        <w:t>, multi-objective</w:t>
      </w:r>
      <w:r>
        <w:fldChar w:fldCharType="begin"/>
      </w:r>
      <w:r w:rsidR="0087285E">
        <w:instrText xml:space="preserve"> ADDIN ZOTERO_ITEM CSL_CITATION {"citationID":"a7c8NTqK","properties":{"formattedCitation":"\\super 5,6\\nosupersub{}","plainCitation":"5,6","noteIndex":0},"citationItems":[{"id":11500,"uris":["http://zotero.org/groups/4654943/items/Q923NSLS"],"itemData":{"id":11500,"type":"article-journal","abstract":"For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87285E" w:rsidRPr="0087285E">
        <w:rPr>
          <w:szCs w:val="24"/>
          <w:vertAlign w:val="superscript"/>
        </w:rPr>
        <w:t>5,6</w:t>
      </w:r>
      <w:r>
        <w:fldChar w:fldCharType="end"/>
      </w:r>
      <w:r w:rsidRPr="00465854">
        <w:t>, high-dimensional</w:t>
      </w:r>
      <w:r>
        <w:fldChar w:fldCharType="begin"/>
      </w:r>
      <w:r w:rsidR="0087285E">
        <w:instrText xml:space="preserve"> ADDIN ZOTERO_ITEM CSL_CITATION {"citationID":"GxoFScab","properties":{"formattedCitation":"\\super 7,8\\nosupersub{}","plainCitation":"7,8","noteIndex":0},"citationItems":[{"id":11841,"uris":["http://zotero.org/users/6982238/items/G85YU3LN"],"itemData":{"id":11841,"type":"article-journal","abstract":"Expensive-to-train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87285E">
        <w:rPr>
          <w:rFonts w:ascii="Cambria Math" w:hAnsi="Cambria Math" w:cs="Cambria Math"/>
        </w:rPr>
        <w:instrText>∼</w:instrText>
      </w:r>
      <w:r w:rsidR="0087285E">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87285E" w:rsidRPr="0087285E">
        <w:rPr>
          <w:szCs w:val="24"/>
          <w:vertAlign w:val="superscript"/>
        </w:rPr>
        <w:t>7,8</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87285E">
        <w:instrText xml:space="preserve"> ADDIN ZOTERO_ITEM CSL_CITATION {"citationID":"yDwbPuGD","properties":{"formattedCitation":"\\super 9\\nosupersub{}","plainCitation":"9","noteIndex":0},"citationItems":[{"id":"2UKJrfzZ/eaAZJ9Bw","uris":["http://zotero.org/users/6982238/items/VXM5XXID"],"itemData":{"id":15503,"type":"article","abstract":"Would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87285E" w:rsidRPr="0087285E">
        <w:rPr>
          <w:szCs w:val="24"/>
          <w:vertAlign w:val="superscript"/>
        </w:rPr>
        <w:t>9</w:t>
      </w:r>
      <w:r>
        <w:fldChar w:fldCharType="end"/>
      </w:r>
      <w:r w:rsidRPr="00465854">
        <w:t xml:space="preserve"> and non-linear constraints</w:t>
      </w:r>
      <w:r>
        <w:t xml:space="preserve">. </w:t>
      </w:r>
      <w:r w:rsidR="000E425B">
        <w:t>Existing benchmark datasets</w:t>
      </w:r>
      <w:r w:rsidR="0041451E">
        <w:fldChar w:fldCharType="begin"/>
      </w:r>
      <w:r w:rsidR="0087285E">
        <w:instrText xml:space="preserve"> ADDIN ZOTERO_ITEM CSL_CITATION {"citationID":"BAOrZLr8","properties":{"formattedCitation":"\\super 1,10\\uc0\\u8211{}14\\nosupersub{}","plainCitation":"1,10–14","noteIndex":0},"citationItems":[{"id":11399,"uris":["http://zotero.org/groups/4654943/items/V42PT6WE"],"itemData":{"id":11399,"type":"article-journal","abstract":"Abstract\n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87285E" w:rsidRPr="0087285E">
        <w:rPr>
          <w:szCs w:val="24"/>
          <w:vertAlign w:val="superscript"/>
        </w:rPr>
        <w:t>1,10–14</w:t>
      </w:r>
      <w:r w:rsidR="0041451E">
        <w:fldChar w:fldCharType="end"/>
      </w:r>
      <w:r w:rsidR="0041451E">
        <w:t>, while very useful,</w:t>
      </w:r>
      <w:r w:rsidR="000E425B">
        <w:t xml:space="preserve"> typically </w:t>
      </w:r>
      <w:r w:rsidR="00E44AB5">
        <w:t xml:space="preserve">are single-objective, single-fidelity, low-dimensional, and </w:t>
      </w:r>
      <w:r w:rsidR="000E425B">
        <w:t xml:space="preserve">ignore or simplify the influence of noise. By incorporating heteroskedastic noise, we create a “Turing test” of sorts with a surrogate model that is indistinguishable from the ground truth simulation. </w:t>
      </w:r>
      <w:r w:rsidR="005B4238">
        <w:t>U</w:t>
      </w:r>
      <w:r w:rsidR="002E134E">
        <w:t xml:space="preserve">sing </w:t>
      </w:r>
      <w:r w:rsidR="002E134E">
        <w:t xml:space="preserve">a </w:t>
      </w:r>
      <w:r w:rsidR="002E134E">
        <w:t xml:space="preserve">simultaneously </w:t>
      </w:r>
      <w:r w:rsidR="002E134E">
        <w:t xml:space="preserve">multi-objective, multi-fidelity, and high-dimensional </w:t>
      </w:r>
      <w:r w:rsidR="002E134E">
        <w:t>task</w:t>
      </w:r>
      <w:r w:rsidR="005B4238">
        <w:t xml:space="preserve"> while considering heteroskedastic noise helps to</w:t>
      </w:r>
      <w:r w:rsidR="000E425B">
        <w:t xml:space="preserve"> bridge</w:t>
      </w:r>
      <w:r w:rsidR="005B4238">
        <w:t xml:space="preserve"> </w:t>
      </w:r>
      <w:r w:rsidR="000E425B">
        <w:t>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5FD3B3F" w14:textId="40FC55C8" w:rsidR="00B77EF9" w:rsidRPr="00EE3B93" w:rsidRDefault="00B77EF9">
      <w:pPr>
        <w:jc w:val="both"/>
        <w:rPr>
          <w:color w:val="00B0F0"/>
        </w:rPr>
      </w:pPr>
      <w:r>
        <w:lastRenderedPageBreak/>
        <w:t xml:space="preserve">The regression dataset contains </w:t>
      </w:r>
      <w:r w:rsidR="00496D15">
        <w:t xml:space="preserve">hyperparameter sets </w:t>
      </w:r>
      <w:r>
        <w:t xml:space="preserve">(including repeats) spanning </w:t>
      </w:r>
      <w:r w:rsidR="00CB5457">
        <w:rPr>
          <w:color w:val="FF0000"/>
        </w:rPr>
        <w:t>twenty-three</w:t>
      </w:r>
      <w:r w:rsidRPr="00CB5457">
        <w:rPr>
          <w:color w:val="FF0000"/>
        </w:rPr>
        <w:t xml:space="preserve"> </w:t>
      </w:r>
      <w:r w:rsidR="00EE3B93">
        <w:t>hyperparameter sets</w:t>
      </w:r>
      <w:r>
        <w:t xml:space="preserve"> and </w:t>
      </w:r>
      <w:r w:rsidR="00EE3B93">
        <w:t xml:space="preserve">their </w:t>
      </w:r>
      <w:r>
        <w:t xml:space="preserve">corresponding </w:t>
      </w:r>
      <w:r w:rsidR="00CB5457">
        <w:rPr>
          <w:color w:val="FF0000"/>
        </w:rPr>
        <w:t>MAE, RMSE,</w:t>
      </w:r>
      <w:r w:rsidR="00EE3B93">
        <w:rPr>
          <w:color w:val="FF0000"/>
        </w:rPr>
        <w:t xml:space="preserve"> computational runtimes</w:t>
      </w:r>
      <w:r w:rsidR="00643A39">
        <w:rPr>
          <w:color w:val="FF0000"/>
        </w:rPr>
        <w:t>, and model size</w:t>
      </w:r>
      <w:r w:rsidR="00EE3B93">
        <w:rPr>
          <w:color w:val="FF0000"/>
        </w:rPr>
        <w:t xml:space="preserve"> for training CrabNet.</w:t>
      </w:r>
    </w:p>
    <w:p w14:paraId="32D83A54" w14:textId="0B524520" w:rsidR="00B733CE" w:rsidRDefault="00B733CE">
      <w:pPr>
        <w:jc w:val="both"/>
      </w:pPr>
    </w:p>
    <w:p w14:paraId="6E32A66D" w14:textId="55D31928" w:rsidR="00B733CE" w:rsidRDefault="00B733CE">
      <w:pPr>
        <w:jc w:val="both"/>
      </w:pPr>
      <w:r>
        <w:t xml:space="preserve">For histogram data summarizing characteristics of the two datasets, see </w:t>
      </w:r>
      <w:r>
        <w:fldChar w:fldCharType="begin"/>
      </w:r>
      <w:r>
        <w:instrText xml:space="preserve"> REF _Ref123984472 \h </w:instrText>
      </w:r>
      <w:r>
        <w:fldChar w:fldCharType="separate"/>
      </w:r>
      <w:r w:rsidR="007441AE">
        <w:t xml:space="preserve">Figure </w:t>
      </w:r>
      <w:r w:rsidR="007441AE">
        <w:rPr>
          <w:noProof/>
        </w:rPr>
        <w:t>1</w:t>
      </w:r>
      <w:r>
        <w:fldChar w:fldCharType="end"/>
      </w:r>
      <w:r>
        <w:t xml:space="preserve">, </w:t>
      </w:r>
      <w:r>
        <w:fldChar w:fldCharType="begin"/>
      </w:r>
      <w:r>
        <w:instrText xml:space="preserve"> REF _Ref123984559 \h </w:instrText>
      </w:r>
      <w:r>
        <w:fldChar w:fldCharType="separate"/>
      </w:r>
      <w:r w:rsidR="007441AE">
        <w:t xml:space="preserve">Figure </w:t>
      </w:r>
      <w:r w:rsidR="007441AE">
        <w:rPr>
          <w:noProof/>
        </w:rPr>
        <w:t>2</w:t>
      </w:r>
      <w:r>
        <w:fldChar w:fldCharType="end"/>
      </w:r>
      <w:r>
        <w:t xml:space="preserve">, and </w:t>
      </w:r>
      <w:r>
        <w:fldChar w:fldCharType="begin"/>
      </w:r>
      <w:r>
        <w:instrText xml:space="preserve"> REF _Ref123984563 \h </w:instrText>
      </w:r>
      <w:r>
        <w:fldChar w:fldCharType="separate"/>
      </w:r>
      <w:r w:rsidR="007441AE">
        <w:t xml:space="preserve">Figure </w:t>
      </w:r>
      <w:r w:rsidR="007441AE">
        <w:rPr>
          <w:noProof/>
        </w:rPr>
        <w:t>3</w:t>
      </w:r>
      <w:r>
        <w:fldChar w:fldCharType="end"/>
      </w:r>
      <w:r>
        <w:t>.</w:t>
      </w:r>
    </w:p>
    <w:p w14:paraId="4286F5CC" w14:textId="2C4268CE" w:rsidR="00093A4D" w:rsidRDefault="00FC0C21" w:rsidP="00093A4D">
      <w:pPr>
        <w:keepNext/>
      </w:pPr>
      <w:r>
        <w:rPr>
          <w:noProof/>
        </w:rPr>
        <w:drawing>
          <wp:inline distT="0" distB="0" distL="0" distR="0" wp14:anchorId="6B9EFE9E" wp14:editId="7084919D">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7DE4E03" w14:textId="31C4E11D" w:rsidR="00FC0C21" w:rsidRDefault="00093A4D" w:rsidP="00643A39">
      <w:pPr>
        <w:pStyle w:val="Caption"/>
      </w:pPr>
      <w:bookmarkStart w:id="2" w:name="_Ref123984472"/>
      <w:r>
        <w:t xml:space="preserve">Figure </w:t>
      </w:r>
      <w:fldSimple w:instr=" SEQ Figure \* ARABIC ">
        <w:r w:rsidR="000A2631">
          <w:rPr>
            <w:noProof/>
          </w:rPr>
          <w:t>1</w:t>
        </w:r>
      </w:fldSimple>
      <w:bookmarkEnd w:id="2"/>
      <w:r>
        <w:t xml:space="preserve">. Histogram of number of parameter groups vs. number of successful repeats within a given group. The lowest number of repeats for a parameter set is </w:t>
      </w:r>
      <w:r w:rsidR="00643A39">
        <w:t>1</w:t>
      </w:r>
      <w:r>
        <w:t xml:space="preserve">, with approximately </w:t>
      </w:r>
      <w:r w:rsidR="00643A39">
        <w:t>2.6</w:t>
      </w:r>
      <w:r>
        <w:t xml:space="preserve"> repeats on average.</w:t>
      </w:r>
    </w:p>
    <w:p w14:paraId="6BDC12CE" w14:textId="77777777" w:rsidR="00093A4D" w:rsidRDefault="00FC0C21" w:rsidP="00093A4D">
      <w:pPr>
        <w:keepNext/>
      </w:pPr>
      <w:r>
        <w:rPr>
          <w:noProof/>
        </w:rPr>
        <w:lastRenderedPageBreak/>
        <w:drawing>
          <wp:inline distT="0" distB="0" distL="0" distR="0" wp14:anchorId="2E4F84F2" wp14:editId="4BC2B110">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16BC550D" w:rsidR="00FC0C21" w:rsidRDefault="00093A4D" w:rsidP="00093A4D">
      <w:pPr>
        <w:pStyle w:val="Caption"/>
      </w:pPr>
      <w:bookmarkStart w:id="3" w:name="_Ref123984563"/>
      <w:r>
        <w:t xml:space="preserve">Figure </w:t>
      </w:r>
      <w:fldSimple w:instr=" SEQ Figure \* ARABIC ">
        <w:r w:rsidR="000A2631">
          <w:rPr>
            <w:noProof/>
          </w:rPr>
          <w:t>2</w:t>
        </w:r>
      </w:fldSimple>
      <w:bookmarkEnd w:id="3"/>
      <w:r>
        <w:t xml:space="preserve">. </w:t>
      </w:r>
      <w:bookmarkStart w:id="4" w:name="_Hlk128509722"/>
      <w:r>
        <w:t xml:space="preserve">Histogram of number of </w:t>
      </w:r>
      <w:r w:rsidR="00643A39">
        <w:t xml:space="preserve">training runs </w:t>
      </w:r>
      <w:r>
        <w:t xml:space="preserve">vs. </w:t>
      </w:r>
      <w:r w:rsidR="00643A39">
        <w:t xml:space="preserve">mean absolute error using CrabNet on the </w:t>
      </w:r>
      <w:proofErr w:type="spellStart"/>
      <w:r w:rsidR="00643A39">
        <w:t>Matbench</w:t>
      </w:r>
      <w:proofErr w:type="spellEnd"/>
      <w:r w:rsidR="00643A39">
        <w:t xml:space="preserve"> experimental band gap task.</w:t>
      </w:r>
      <w:bookmarkEnd w:id="4"/>
    </w:p>
    <w:p w14:paraId="786714A8" w14:textId="77777777" w:rsidR="00643A39" w:rsidRDefault="00643A39" w:rsidP="00643A39">
      <w:pPr>
        <w:keepNext/>
      </w:pPr>
      <w:r>
        <w:rPr>
          <w:noProof/>
        </w:rPr>
        <w:lastRenderedPageBreak/>
        <w:drawing>
          <wp:inline distT="0" distB="0" distL="0" distR="0" wp14:anchorId="4AE7B94B" wp14:editId="58841973">
            <wp:extent cx="3810000" cy="38100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858B8CB" w14:textId="425A5197" w:rsidR="00643A39" w:rsidRDefault="00643A39" w:rsidP="00643A39">
      <w:pPr>
        <w:pStyle w:val="Caption"/>
      </w:pPr>
      <w:r>
        <w:t xml:space="preserve">Figure </w:t>
      </w:r>
      <w:fldSimple w:instr=" SEQ Figure \* ARABIC ">
        <w:r w:rsidR="000A2631">
          <w:rPr>
            <w:noProof/>
          </w:rPr>
          <w:t>3</w:t>
        </w:r>
      </w:fldSimple>
      <w:r>
        <w:t xml:space="preserve">. </w:t>
      </w:r>
      <w:bookmarkStart w:id="5" w:name="_Hlk128509772"/>
      <w:r w:rsidRPr="00643A39">
        <w:t xml:space="preserve">Histogram of number of training runs vs. </w:t>
      </w:r>
      <w:r>
        <w:t>root-mean-square-error</w:t>
      </w:r>
      <w:r w:rsidRPr="00643A39">
        <w:t xml:space="preserve"> using CrabNet on the </w:t>
      </w:r>
      <w:proofErr w:type="spellStart"/>
      <w:r w:rsidRPr="00643A39">
        <w:t>Matbench</w:t>
      </w:r>
      <w:proofErr w:type="spellEnd"/>
      <w:r w:rsidRPr="00643A39">
        <w:t xml:space="preserve"> experimental band gap task.</w:t>
      </w:r>
      <w:bookmarkEnd w:id="5"/>
    </w:p>
    <w:p w14:paraId="29BF1115" w14:textId="77777777" w:rsidR="000A2631" w:rsidRDefault="003768E9" w:rsidP="000A2631">
      <w:pPr>
        <w:keepNext/>
      </w:pPr>
      <w:r>
        <w:rPr>
          <w:noProof/>
        </w:rPr>
        <w:lastRenderedPageBreak/>
        <w:drawing>
          <wp:inline distT="0" distB="0" distL="0" distR="0" wp14:anchorId="0C0868C9" wp14:editId="07D90460">
            <wp:extent cx="3810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A1318EE" w14:textId="56F0CF8F" w:rsidR="00643A39" w:rsidRDefault="000A2631" w:rsidP="000A2631">
      <w:pPr>
        <w:pStyle w:val="Caption"/>
      </w:pPr>
      <w:r>
        <w:t xml:space="preserve">Figure </w:t>
      </w:r>
      <w:fldSimple w:instr=" SEQ Figure \* ARABIC ">
        <w:r>
          <w:rPr>
            <w:noProof/>
          </w:rPr>
          <w:t>4</w:t>
        </w:r>
      </w:fldSimple>
      <w:r>
        <w:t xml:space="preserve">. </w:t>
      </w:r>
      <w:r w:rsidRPr="00643A39">
        <w:t xml:space="preserve">Histogram of number of training runs vs. </w:t>
      </w:r>
      <w:r>
        <w:t>GPU runtime on an RTX 2080-Ti</w:t>
      </w:r>
      <w:r w:rsidRPr="00643A39">
        <w:t xml:space="preserve"> using CrabNet on the </w:t>
      </w:r>
      <w:proofErr w:type="spellStart"/>
      <w:r w:rsidRPr="00643A39">
        <w:t>Matbench</w:t>
      </w:r>
      <w:proofErr w:type="spellEnd"/>
      <w:r w:rsidRPr="00643A39">
        <w:t xml:space="preserve"> experimental band gap task.</w:t>
      </w:r>
      <w:r>
        <w:t xml:space="preserve"> The y-axis is log-scaled.</w:t>
      </w:r>
    </w:p>
    <w:p w14:paraId="743517F9" w14:textId="77777777" w:rsidR="00643A39" w:rsidRDefault="00643A39" w:rsidP="00643A39">
      <w:pPr>
        <w:keepNext/>
      </w:pPr>
      <w:r>
        <w:rPr>
          <w:noProof/>
        </w:rPr>
        <w:lastRenderedPageBreak/>
        <w:drawing>
          <wp:inline distT="0" distB="0" distL="0" distR="0" wp14:anchorId="5B65EA82" wp14:editId="63EC1E1E">
            <wp:extent cx="3810000" cy="38100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6A0E9BBF" w14:textId="2D52D501" w:rsidR="00643A39" w:rsidRPr="00643A39" w:rsidRDefault="00643A39" w:rsidP="00643A39">
      <w:pPr>
        <w:pStyle w:val="Caption"/>
      </w:pPr>
      <w:r>
        <w:t xml:space="preserve">Figure </w:t>
      </w:r>
      <w:fldSimple w:instr=" SEQ Figure \* ARABIC ">
        <w:r w:rsidR="000A2631">
          <w:rPr>
            <w:noProof/>
          </w:rPr>
          <w:t>5</w:t>
        </w:r>
      </w:fldSimple>
      <w:r>
        <w:t xml:space="preserve">. </w:t>
      </w:r>
      <w:r w:rsidRPr="00643A39">
        <w:t xml:space="preserve">Histogram of number of training runs vs. </w:t>
      </w:r>
      <w:r>
        <w:t>model size</w:t>
      </w:r>
      <w:r w:rsidRPr="00643A39">
        <w:t xml:space="preserve"> using CrabNet on the </w:t>
      </w:r>
      <w:proofErr w:type="spellStart"/>
      <w:r w:rsidRPr="00643A39">
        <w:t>Matbench</w:t>
      </w:r>
      <w:proofErr w:type="spellEnd"/>
      <w:r w:rsidRPr="00643A39">
        <w:t xml:space="preserve"> experimental band gap task.</w:t>
      </w:r>
    </w:p>
    <w:p w14:paraId="0886FEEE" w14:textId="77777777" w:rsidR="00E648BD" w:rsidRDefault="00000000">
      <w:pPr>
        <w:spacing w:before="240"/>
        <w:jc w:val="both"/>
        <w:rPr>
          <w:b/>
          <w:sz w:val="24"/>
          <w:szCs w:val="24"/>
        </w:rPr>
      </w:pPr>
      <w:r>
        <w:rPr>
          <w:b/>
          <w:sz w:val="24"/>
          <w:szCs w:val="24"/>
        </w:rPr>
        <w:t>Experimental design, materials and methods</w:t>
      </w:r>
    </w:p>
    <w:p w14:paraId="1F8C7ACF" w14:textId="326B3397" w:rsidR="00D453D3" w:rsidRPr="00E648F2" w:rsidRDefault="001B6DB9">
      <w:pPr>
        <w:jc w:val="both"/>
        <w:rPr>
          <w:iCs/>
          <w:color w:val="00B0F0"/>
        </w:rPr>
      </w:pPr>
      <w:r>
        <w:rPr>
          <w:iCs/>
          <w:color w:val="FF0000"/>
        </w:rPr>
        <w:t>Hundreds of thousands (</w:t>
      </w:r>
      <w:r w:rsidR="00B6396E">
        <w:rPr>
          <w:iCs/>
          <w:color w:val="FF0000"/>
        </w:rPr>
        <w:t xml:space="preserve">173219 </w:t>
      </w:r>
      <w:r>
        <w:rPr>
          <w:iCs/>
          <w:color w:val="FF0000"/>
        </w:rPr>
        <w:t xml:space="preserve">in total) of CrabNet models were trained using </w:t>
      </w:r>
      <w:r w:rsidR="00660B02">
        <w:rPr>
          <w:iCs/>
          <w:color w:val="FF0000"/>
        </w:rPr>
        <w:t xml:space="preserve">various hyperparameter combinations. The unique parameter combinations were obtained using quasi-random Sobol sampling of the </w:t>
      </w:r>
      <w:r w:rsidR="00E648F2">
        <w:rPr>
          <w:iCs/>
          <w:color w:val="FF0000"/>
        </w:rPr>
        <w:t xml:space="preserve">constrained </w:t>
      </w:r>
      <w:r w:rsidR="00660B02">
        <w:rPr>
          <w:iCs/>
          <w:color w:val="FF0000"/>
        </w:rPr>
        <w:t xml:space="preserve">feature space using the Ax platform. </w:t>
      </w:r>
    </w:p>
    <w:p w14:paraId="4D92FE46" w14:textId="77777777" w:rsidR="00660B02" w:rsidRPr="00E648F2" w:rsidRDefault="00660B02" w:rsidP="00D453D3">
      <w:pPr>
        <w:rPr>
          <w:color w:val="00B0F0"/>
        </w:rPr>
      </w:pPr>
    </w:p>
    <w:p w14:paraId="1B9EE3DA" w14:textId="4EB31316" w:rsidR="001B6DB9" w:rsidRDefault="00D453D3" w:rsidP="00D453D3">
      <w:r w:rsidRPr="00E648F2">
        <w:rPr>
          <w:color w:val="00B0F0"/>
        </w:rPr>
        <w:t xml:space="preserve">Quasi-random Sobol sampling was used to generate parameter combinations to obtain a more uniform sampling of the allowable parameter space. </w:t>
      </w:r>
      <w:r>
        <w:t>While there can be other uses, this dataset is primarily intended as a</w:t>
      </w:r>
      <w:r w:rsidR="00496D15">
        <w:t xml:space="preserve"> multi-objective,</w:t>
      </w:r>
      <w:r>
        <w:t xml:space="preserve"> multi-fidelity</w:t>
      </w:r>
      <w:r w:rsidR="00496D15">
        <w:t xml:space="preserve">, </w:t>
      </w:r>
      <w:r w:rsidR="00496D15">
        <w:t>high-dimensional</w:t>
      </w:r>
      <w:r w:rsidR="00496D15">
        <w:t xml:space="preserve"> </w:t>
      </w:r>
      <w:r>
        <w:t xml:space="preserve">benchmark dataset for </w:t>
      </w:r>
      <w:r w:rsidR="00496D15">
        <w:t xml:space="preserve">formulation-based optimization </w:t>
      </w:r>
      <w:r>
        <w:t xml:space="preserve">scenarios. To realistically capture the noise for this benchmark dataset, simulations were repeated for each of the quasi-random parameter combinations. To maximize throughput and reduce latency, </w:t>
      </w:r>
      <w:r w:rsidR="00496D15">
        <w:t xml:space="preserve">hyperparameter sets </w:t>
      </w:r>
      <w:r>
        <w:t>(including repeats) were shuffled and divided into batches and sent to a high-performance computing environment for asynchronous evaluation. Some results did not complete due to either timeout or preemption, which is seen as a reasonable trade-off for the gains in efficiency of implementation and completion.</w:t>
      </w:r>
    </w:p>
    <w:p w14:paraId="149BCEBE" w14:textId="77777777" w:rsidR="001B6DB9" w:rsidRDefault="001B6DB9" w:rsidP="00D453D3"/>
    <w:p w14:paraId="7A4BAE48" w14:textId="7F429DD7" w:rsidR="00D453D3" w:rsidRPr="00D453D3" w:rsidRDefault="00D453D3" w:rsidP="00D453D3">
      <w:r>
        <w:t xml:space="preserve">Results were logged to a free-tier MongoDB Atlas database and then aggregated and prepared as machine-learning-ready datasets via Python in </w:t>
      </w:r>
      <w:proofErr w:type="spellStart"/>
      <w:r>
        <w:t>Jupyter</w:t>
      </w:r>
      <w:proofErr w:type="spellEnd"/>
      <w:r>
        <w:t xml:space="preserve"> notebooks.</w:t>
      </w:r>
      <w:r w:rsidR="00FE1808">
        <w:t xml:space="preserve"> For </w:t>
      </w:r>
      <w:r w:rsidR="00EC5ADA">
        <w:t xml:space="preserve">implementation details, see </w:t>
      </w:r>
      <w:hyperlink r:id="rId18" w:history="1">
        <w:r w:rsidR="00496D15" w:rsidRPr="00D4563C">
          <w:rPr>
            <w:rStyle w:val="Hyperlink"/>
          </w:rPr>
          <w:t>https://github.com/sparks-baird/matsci-opt-benchmarks/tree/main/scripts/crabnet_hyperparameter</w:t>
        </w:r>
      </w:hyperlink>
      <w:r w:rsidR="00EC5ADA">
        <w:t xml:space="preserve"> and </w:t>
      </w:r>
      <w:hyperlink r:id="rId19" w:history="1">
        <w:r w:rsidR="00496D15" w:rsidRPr="00D4563C">
          <w:rPr>
            <w:rStyle w:val="Hyperlink"/>
          </w:rPr>
          <w:t>https://github.com/sparks-baird/matsci-opt-benchmarks/tree/main/notebooks/crabnet_hyperparameter</w:t>
        </w:r>
      </w:hyperlink>
      <w:r w:rsidR="00EC5ADA">
        <w:t>.</w:t>
      </w:r>
    </w:p>
    <w:p w14:paraId="136D89C2" w14:textId="77777777" w:rsidR="00E648BD" w:rsidRDefault="00000000">
      <w:pPr>
        <w:spacing w:before="240"/>
        <w:jc w:val="both"/>
        <w:rPr>
          <w:b/>
          <w:sz w:val="24"/>
          <w:szCs w:val="24"/>
        </w:rPr>
      </w:pPr>
      <w:r>
        <w:rPr>
          <w:b/>
          <w:sz w:val="24"/>
          <w:szCs w:val="24"/>
        </w:rPr>
        <w:lastRenderedPageBreak/>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352F275" w:rsidR="00CA41F5" w:rsidRPr="00A64D2C" w:rsidRDefault="000C61BB" w:rsidP="000C61BB">
      <w:r w:rsidRPr="000C61BB">
        <w:rPr>
          <w:b/>
          <w:bCs/>
        </w:rPr>
        <w:t>Sterling G. Baird</w:t>
      </w:r>
      <w:r>
        <w:t xml:space="preserve">: Project administration, Conceptualization, Methodology, Software, Validation, Formal analysis, Investigation, Data Curation, Writing - Original Draft, Writing - Review &amp; Editing, Visualization.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0BBE0A47" w:rsidR="00CA41F5" w:rsidRDefault="00CA41F5" w:rsidP="00CA41F5">
      <w:r>
        <w:t xml:space="preserve">Funding: This work was supported by the National Science Foundation Division of Materials Research [Grant number </w:t>
      </w:r>
      <w:r w:rsidRPr="00CA41F5">
        <w:t>DMR-1651668</w:t>
      </w:r>
      <w:r>
        <w:t>].</w:t>
      </w:r>
    </w:p>
    <w:p w14:paraId="149CED48" w14:textId="6347B26E" w:rsidR="00F41303" w:rsidRDefault="00F41303" w:rsidP="00CA41F5"/>
    <w:p w14:paraId="5095068B" w14:textId="6981768C" w:rsidR="00F41303" w:rsidRDefault="00F41303" w:rsidP="00CA41F5">
      <w:r>
        <w:t xml:space="preserve">We acknowledge Trupti Mohanty for work and discussion related to the use-case  </w:t>
      </w:r>
    </w:p>
    <w:p w14:paraId="5CD74AC3" w14:textId="4A5C0A42" w:rsidR="00CA41F5" w:rsidRDefault="00CA41F5" w:rsidP="00CA41F5"/>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x The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E2AE613" w14:textId="77777777" w:rsidR="00E44AB5" w:rsidRPr="00E44AB5" w:rsidRDefault="00BD6A3A" w:rsidP="00E44AB5">
      <w:pPr>
        <w:pStyle w:val="Bibliography"/>
      </w:pPr>
      <w:r>
        <w:fldChar w:fldCharType="begin"/>
      </w:r>
      <w:r>
        <w:instrText xml:space="preserve"> ADDIN ZOTERO_BIBL {"uncited":[],"omitted":[],"custom":[]} CSL_BIBLIOGRAPHY </w:instrText>
      </w:r>
      <w:r>
        <w:fldChar w:fldCharType="separate"/>
      </w:r>
      <w:r w:rsidR="00E44AB5" w:rsidRPr="00E44AB5">
        <w:t>(1)</w:t>
      </w:r>
      <w:r w:rsidR="00E44AB5" w:rsidRPr="00E44AB5">
        <w:tab/>
        <w:t xml:space="preserve">Dunn, A.; Wang, Q.; </w:t>
      </w:r>
      <w:proofErr w:type="spellStart"/>
      <w:r w:rsidR="00E44AB5" w:rsidRPr="00E44AB5">
        <w:t>Ganose</w:t>
      </w:r>
      <w:proofErr w:type="spellEnd"/>
      <w:r w:rsidR="00E44AB5" w:rsidRPr="00E44AB5">
        <w:t xml:space="preserve">, A.; </w:t>
      </w:r>
      <w:proofErr w:type="spellStart"/>
      <w:r w:rsidR="00E44AB5" w:rsidRPr="00E44AB5">
        <w:t>Dopp</w:t>
      </w:r>
      <w:proofErr w:type="spellEnd"/>
      <w:r w:rsidR="00E44AB5" w:rsidRPr="00E44AB5">
        <w:t xml:space="preserve">, D.; Jain, A. Benchmarking Materials Property Prediction Methods: The </w:t>
      </w:r>
      <w:proofErr w:type="spellStart"/>
      <w:r w:rsidR="00E44AB5" w:rsidRPr="00E44AB5">
        <w:t>Matbench</w:t>
      </w:r>
      <w:proofErr w:type="spellEnd"/>
      <w:r w:rsidR="00E44AB5" w:rsidRPr="00E44AB5">
        <w:t xml:space="preserve"> Test Set and </w:t>
      </w:r>
      <w:proofErr w:type="spellStart"/>
      <w:r w:rsidR="00E44AB5" w:rsidRPr="00E44AB5">
        <w:t>Automatminer</w:t>
      </w:r>
      <w:proofErr w:type="spellEnd"/>
      <w:r w:rsidR="00E44AB5" w:rsidRPr="00E44AB5">
        <w:t xml:space="preserve"> Reference Algorithm. </w:t>
      </w:r>
      <w:proofErr w:type="spellStart"/>
      <w:r w:rsidR="00E44AB5" w:rsidRPr="00E44AB5">
        <w:rPr>
          <w:i/>
          <w:iCs/>
        </w:rPr>
        <w:t>npj</w:t>
      </w:r>
      <w:proofErr w:type="spellEnd"/>
      <w:r w:rsidR="00E44AB5" w:rsidRPr="00E44AB5">
        <w:rPr>
          <w:i/>
          <w:iCs/>
        </w:rPr>
        <w:t xml:space="preserve"> </w:t>
      </w:r>
      <w:proofErr w:type="spellStart"/>
      <w:r w:rsidR="00E44AB5" w:rsidRPr="00E44AB5">
        <w:rPr>
          <w:i/>
          <w:iCs/>
        </w:rPr>
        <w:t>Comput</w:t>
      </w:r>
      <w:proofErr w:type="spellEnd"/>
      <w:r w:rsidR="00E44AB5" w:rsidRPr="00E44AB5">
        <w:rPr>
          <w:i/>
          <w:iCs/>
        </w:rPr>
        <w:t xml:space="preserve"> Mater</w:t>
      </w:r>
      <w:r w:rsidR="00E44AB5" w:rsidRPr="00E44AB5">
        <w:t xml:space="preserve"> </w:t>
      </w:r>
      <w:r w:rsidR="00E44AB5" w:rsidRPr="00E44AB5">
        <w:rPr>
          <w:b/>
          <w:bCs/>
        </w:rPr>
        <w:t>2020</w:t>
      </w:r>
      <w:r w:rsidR="00E44AB5" w:rsidRPr="00E44AB5">
        <w:t xml:space="preserve">, </w:t>
      </w:r>
      <w:r w:rsidR="00E44AB5" w:rsidRPr="00E44AB5">
        <w:rPr>
          <w:i/>
          <w:iCs/>
        </w:rPr>
        <w:t>6</w:t>
      </w:r>
      <w:r w:rsidR="00E44AB5" w:rsidRPr="00E44AB5">
        <w:t xml:space="preserve"> (1), 138. https://doi.org/10.1038/s41524-020-00406-3.</w:t>
      </w:r>
    </w:p>
    <w:p w14:paraId="3EC93354" w14:textId="77777777" w:rsidR="00E44AB5" w:rsidRPr="00E44AB5" w:rsidRDefault="00E44AB5" w:rsidP="00E44AB5">
      <w:pPr>
        <w:pStyle w:val="Bibliography"/>
      </w:pPr>
      <w:r w:rsidRPr="00E44AB5">
        <w:t>(2)</w:t>
      </w:r>
      <w:r w:rsidRPr="00E44AB5">
        <w:tab/>
        <w:t xml:space="preserve">Baird, S. G.; Sparks, T. D. Materials Science Optimization Benchmark Dataset for Multi-Fidelity Hard-Sphere Packing Simulations. </w:t>
      </w:r>
      <w:proofErr w:type="spellStart"/>
      <w:r w:rsidRPr="00E44AB5">
        <w:t>ChemRxiv</w:t>
      </w:r>
      <w:proofErr w:type="spellEnd"/>
      <w:r w:rsidRPr="00E44AB5">
        <w:t xml:space="preserve"> January 9, 2023. https://doi.org/10.26434/chemrxiv-2023-fjjk7.</w:t>
      </w:r>
    </w:p>
    <w:p w14:paraId="47C301D8" w14:textId="77777777" w:rsidR="00E44AB5" w:rsidRPr="00E44AB5" w:rsidRDefault="00E44AB5" w:rsidP="00E44AB5">
      <w:pPr>
        <w:pStyle w:val="Bibliography"/>
      </w:pPr>
      <w:r w:rsidRPr="00E44AB5">
        <w:t>(3)</w:t>
      </w:r>
      <w:r w:rsidRPr="00E44AB5">
        <w:tab/>
      </w:r>
      <w:proofErr w:type="spellStart"/>
      <w:r w:rsidRPr="00E44AB5">
        <w:t>Ghoreishi</w:t>
      </w:r>
      <w:proofErr w:type="spellEnd"/>
      <w:r w:rsidRPr="00E44AB5">
        <w:t xml:space="preserve">, S. F.; </w:t>
      </w:r>
      <w:proofErr w:type="spellStart"/>
      <w:r w:rsidRPr="00E44AB5">
        <w:t>Molkeri</w:t>
      </w:r>
      <w:proofErr w:type="spellEnd"/>
      <w:r w:rsidRPr="00E44AB5">
        <w:t xml:space="preserve">, A.; </w:t>
      </w:r>
      <w:proofErr w:type="spellStart"/>
      <w:r w:rsidRPr="00E44AB5">
        <w:t>Arróyave</w:t>
      </w:r>
      <w:proofErr w:type="spellEnd"/>
      <w:r w:rsidRPr="00E44AB5">
        <w:t xml:space="preserve">, R.; Allaire, D.; Srivastava, A. Efficient Use of Multiple Information Sources in Material Design. </w:t>
      </w:r>
      <w:r w:rsidRPr="00E44AB5">
        <w:rPr>
          <w:i/>
          <w:iCs/>
        </w:rPr>
        <w:t xml:space="preserve">Acta </w:t>
      </w:r>
      <w:proofErr w:type="spellStart"/>
      <w:r w:rsidRPr="00E44AB5">
        <w:rPr>
          <w:i/>
          <w:iCs/>
        </w:rPr>
        <w:t>Materialia</w:t>
      </w:r>
      <w:proofErr w:type="spellEnd"/>
      <w:r w:rsidRPr="00E44AB5">
        <w:t xml:space="preserve"> </w:t>
      </w:r>
      <w:r w:rsidRPr="00E44AB5">
        <w:rPr>
          <w:b/>
          <w:bCs/>
        </w:rPr>
        <w:t>2019</w:t>
      </w:r>
      <w:r w:rsidRPr="00E44AB5">
        <w:t xml:space="preserve">, </w:t>
      </w:r>
      <w:r w:rsidRPr="00E44AB5">
        <w:rPr>
          <w:i/>
          <w:iCs/>
        </w:rPr>
        <w:t>180</w:t>
      </w:r>
      <w:r w:rsidRPr="00E44AB5">
        <w:t>, 260–271. https://doi.org/10.1016/j.actamat.2019.09.009.</w:t>
      </w:r>
    </w:p>
    <w:p w14:paraId="1F2A9DA1" w14:textId="77777777" w:rsidR="00E44AB5" w:rsidRPr="00E44AB5" w:rsidRDefault="00E44AB5" w:rsidP="00E44AB5">
      <w:pPr>
        <w:pStyle w:val="Bibliography"/>
      </w:pPr>
      <w:r w:rsidRPr="00E44AB5">
        <w:t>(4)</w:t>
      </w:r>
      <w:r w:rsidRPr="00E44AB5">
        <w:tab/>
        <w:t xml:space="preserve">Kandasamy, K.; </w:t>
      </w:r>
      <w:proofErr w:type="spellStart"/>
      <w:r w:rsidRPr="00E44AB5">
        <w:t>Vysyaraju</w:t>
      </w:r>
      <w:proofErr w:type="spellEnd"/>
      <w:r w:rsidRPr="00E44AB5">
        <w:t xml:space="preserve">, K. R.; </w:t>
      </w:r>
      <w:proofErr w:type="spellStart"/>
      <w:r w:rsidRPr="00E44AB5">
        <w:t>Neiswanger</w:t>
      </w:r>
      <w:proofErr w:type="spellEnd"/>
      <w:r w:rsidRPr="00E44AB5">
        <w:t xml:space="preserve">, W.; </w:t>
      </w:r>
      <w:proofErr w:type="spellStart"/>
      <w:r w:rsidRPr="00E44AB5">
        <w:t>Paria</w:t>
      </w:r>
      <w:proofErr w:type="spellEnd"/>
      <w:r w:rsidRPr="00E44AB5">
        <w:t xml:space="preserve">, B.; Collins, C. R.; Schneider, J.; </w:t>
      </w:r>
      <w:proofErr w:type="spellStart"/>
      <w:r w:rsidRPr="00E44AB5">
        <w:t>Poczos</w:t>
      </w:r>
      <w:proofErr w:type="spellEnd"/>
      <w:r w:rsidRPr="00E44AB5">
        <w:t xml:space="preserve">, B.; Xing, E. P. Tuning Hyperparameters without Grad Students: Scalable and Robust Bayesian </w:t>
      </w:r>
      <w:proofErr w:type="spellStart"/>
      <w:r w:rsidRPr="00E44AB5">
        <w:t>Optimisation</w:t>
      </w:r>
      <w:proofErr w:type="spellEnd"/>
      <w:r w:rsidRPr="00E44AB5">
        <w:t xml:space="preserve"> with Dragonfly. </w:t>
      </w:r>
      <w:r w:rsidRPr="00E44AB5">
        <w:rPr>
          <w:i/>
          <w:iCs/>
        </w:rPr>
        <w:t>arXiv:1903.06694 [cs, stat]</w:t>
      </w:r>
      <w:r w:rsidRPr="00E44AB5">
        <w:t xml:space="preserve"> </w:t>
      </w:r>
      <w:r w:rsidRPr="00E44AB5">
        <w:rPr>
          <w:b/>
          <w:bCs/>
        </w:rPr>
        <w:t>2020</w:t>
      </w:r>
      <w:r w:rsidRPr="00E44AB5">
        <w:t>.</w:t>
      </w:r>
    </w:p>
    <w:p w14:paraId="40EDDB04" w14:textId="77777777" w:rsidR="00E44AB5" w:rsidRPr="00E44AB5" w:rsidRDefault="00E44AB5" w:rsidP="00E44AB5">
      <w:pPr>
        <w:pStyle w:val="Bibliography"/>
      </w:pPr>
      <w:r w:rsidRPr="00E44AB5">
        <w:t>(5)</w:t>
      </w:r>
      <w:r w:rsidRPr="00E44AB5">
        <w:tab/>
        <w:t xml:space="preserve">Hanaoka, K. Comparison of Conceptually Different Multi-Objective Bayesian Optimization Methods for Material Design Problems. </w:t>
      </w:r>
      <w:r w:rsidRPr="00E44AB5">
        <w:rPr>
          <w:i/>
          <w:iCs/>
        </w:rPr>
        <w:t>Materials Today Communications</w:t>
      </w:r>
      <w:r w:rsidRPr="00E44AB5">
        <w:t xml:space="preserve"> </w:t>
      </w:r>
      <w:r w:rsidRPr="00E44AB5">
        <w:rPr>
          <w:b/>
          <w:bCs/>
        </w:rPr>
        <w:t>2022</w:t>
      </w:r>
      <w:r w:rsidRPr="00E44AB5">
        <w:t>, 103440. https://doi.org/10.1016/j.mtcomm.2022.103440.</w:t>
      </w:r>
    </w:p>
    <w:p w14:paraId="7FF804C3" w14:textId="77777777" w:rsidR="00E44AB5" w:rsidRPr="00E44AB5" w:rsidRDefault="00E44AB5" w:rsidP="00E44AB5">
      <w:pPr>
        <w:pStyle w:val="Bibliography"/>
      </w:pPr>
      <w:r w:rsidRPr="00E44AB5">
        <w:t>(6)</w:t>
      </w:r>
      <w:r w:rsidRPr="00E44AB5">
        <w:tab/>
      </w:r>
      <w:proofErr w:type="spellStart"/>
      <w:r w:rsidRPr="00E44AB5">
        <w:t>Häse</w:t>
      </w:r>
      <w:proofErr w:type="spellEnd"/>
      <w:r w:rsidRPr="00E44AB5">
        <w:t xml:space="preserve">, F.; </w:t>
      </w:r>
      <w:proofErr w:type="spellStart"/>
      <w:r w:rsidRPr="00E44AB5">
        <w:t>Roch</w:t>
      </w:r>
      <w:proofErr w:type="spellEnd"/>
      <w:r w:rsidRPr="00E44AB5">
        <w:t xml:space="preserve">, L. M.; </w:t>
      </w:r>
      <w:proofErr w:type="spellStart"/>
      <w:r w:rsidRPr="00E44AB5">
        <w:t>Aspuru-Guzik</w:t>
      </w:r>
      <w:proofErr w:type="spellEnd"/>
      <w:r w:rsidRPr="00E44AB5">
        <w:t xml:space="preserve">, A. Chimera: Enabling Hierarchy Based Multi-Objective Optimization for Self-Driving Laboratories. </w:t>
      </w:r>
      <w:r w:rsidRPr="00E44AB5">
        <w:rPr>
          <w:i/>
          <w:iCs/>
        </w:rPr>
        <w:t>Chem. Sci.</w:t>
      </w:r>
      <w:r w:rsidRPr="00E44AB5">
        <w:t xml:space="preserve"> </w:t>
      </w:r>
      <w:r w:rsidRPr="00E44AB5">
        <w:rPr>
          <w:b/>
          <w:bCs/>
        </w:rPr>
        <w:t>2018</w:t>
      </w:r>
      <w:r w:rsidRPr="00E44AB5">
        <w:t xml:space="preserve">, </w:t>
      </w:r>
      <w:r w:rsidRPr="00E44AB5">
        <w:rPr>
          <w:i/>
          <w:iCs/>
        </w:rPr>
        <w:t>9</w:t>
      </w:r>
      <w:r w:rsidRPr="00E44AB5">
        <w:t xml:space="preserve"> (39), 7642–7655. https://doi.org/10.1039/C8SC02239A.</w:t>
      </w:r>
    </w:p>
    <w:p w14:paraId="68DBA4A6" w14:textId="77777777" w:rsidR="00E44AB5" w:rsidRPr="00E44AB5" w:rsidRDefault="00E44AB5" w:rsidP="00E44AB5">
      <w:pPr>
        <w:pStyle w:val="Bibliography"/>
      </w:pPr>
      <w:r w:rsidRPr="00E44AB5">
        <w:lastRenderedPageBreak/>
        <w:t>(7)</w:t>
      </w:r>
      <w:r w:rsidRPr="00E44AB5">
        <w:tab/>
        <w:t xml:space="preserve">Baird, S. G.; Liu, M.; Sparks, T. D. High-Dimensional Bayesian Optimization of 23 Hyperparameters over 100 Iterations for an Attention-Based Network to Predict Materials Property: A Case Study on CrabNet Using Ax Platform and SAASBO. </w:t>
      </w:r>
      <w:r w:rsidRPr="00E44AB5">
        <w:rPr>
          <w:i/>
          <w:iCs/>
        </w:rPr>
        <w:t>Computational Materials Science</w:t>
      </w:r>
      <w:r w:rsidRPr="00E44AB5">
        <w:t xml:space="preserve"> </w:t>
      </w:r>
      <w:r w:rsidRPr="00E44AB5">
        <w:rPr>
          <w:b/>
          <w:bCs/>
        </w:rPr>
        <w:t>2022</w:t>
      </w:r>
      <w:r w:rsidRPr="00E44AB5">
        <w:t xml:space="preserve">, </w:t>
      </w:r>
      <w:r w:rsidRPr="00E44AB5">
        <w:rPr>
          <w:i/>
          <w:iCs/>
        </w:rPr>
        <w:t>211</w:t>
      </w:r>
      <w:r w:rsidRPr="00E44AB5">
        <w:t>, 111505. https://doi.org/10.1016/j.commatsci.2022.111505.</w:t>
      </w:r>
    </w:p>
    <w:p w14:paraId="4D485F3A" w14:textId="77777777" w:rsidR="00E44AB5" w:rsidRPr="00E44AB5" w:rsidRDefault="00E44AB5" w:rsidP="00E44AB5">
      <w:pPr>
        <w:pStyle w:val="Bibliography"/>
      </w:pPr>
      <w:r w:rsidRPr="00E44AB5">
        <w:t>(8)</w:t>
      </w:r>
      <w:r w:rsidRPr="00E44AB5">
        <w:tab/>
        <w:t xml:space="preserve">Eriksson, D.; </w:t>
      </w:r>
      <w:proofErr w:type="spellStart"/>
      <w:r w:rsidRPr="00E44AB5">
        <w:t>Jankowiak</w:t>
      </w:r>
      <w:proofErr w:type="spellEnd"/>
      <w:r w:rsidRPr="00E44AB5">
        <w:t xml:space="preserve">, M. High-Dimensional Bayesian Optimization with Sparse Axis-Aligned Subspaces. </w:t>
      </w:r>
      <w:r w:rsidRPr="00E44AB5">
        <w:rPr>
          <w:i/>
          <w:iCs/>
        </w:rPr>
        <w:t>arXiv:2103.00349 [cs, stat]</w:t>
      </w:r>
      <w:r w:rsidRPr="00E44AB5">
        <w:t xml:space="preserve"> </w:t>
      </w:r>
      <w:r w:rsidRPr="00E44AB5">
        <w:rPr>
          <w:b/>
          <w:bCs/>
        </w:rPr>
        <w:t>2021</w:t>
      </w:r>
      <w:r w:rsidRPr="00E44AB5">
        <w:t>.</w:t>
      </w:r>
    </w:p>
    <w:p w14:paraId="6C7A15A0" w14:textId="77777777" w:rsidR="00E44AB5" w:rsidRPr="00E44AB5" w:rsidRDefault="00E44AB5" w:rsidP="00E44AB5">
      <w:pPr>
        <w:pStyle w:val="Bibliography"/>
      </w:pPr>
      <w:r w:rsidRPr="00E44AB5">
        <w:t>(9)</w:t>
      </w:r>
      <w:r w:rsidRPr="00E44AB5">
        <w:tab/>
        <w:t xml:space="preserve">Baird, S.; Hall, J. R.; Sparks, T. D. The Most Compact Search Space Is Not Always the Most Efficient: A Case Study on Maximizing Solid Rocket Fuel Packing Fraction via Constrained Bayesian Optimization. </w:t>
      </w:r>
      <w:proofErr w:type="spellStart"/>
      <w:r w:rsidRPr="00E44AB5">
        <w:t>ChemRxiv</w:t>
      </w:r>
      <w:proofErr w:type="spellEnd"/>
      <w:r w:rsidRPr="00E44AB5">
        <w:t xml:space="preserve"> September 6, 2022. https://doi.org/10.26434/chemrxiv-2022-nz2w8-v2.</w:t>
      </w:r>
    </w:p>
    <w:p w14:paraId="229C87FF" w14:textId="77777777" w:rsidR="00E44AB5" w:rsidRPr="00E44AB5" w:rsidRDefault="00E44AB5" w:rsidP="00E44AB5">
      <w:pPr>
        <w:pStyle w:val="Bibliography"/>
      </w:pPr>
      <w:r w:rsidRPr="00E44AB5">
        <w:t>(10)</w:t>
      </w:r>
      <w:r w:rsidRPr="00E44AB5">
        <w:tab/>
        <w:t xml:space="preserve">De </w:t>
      </w:r>
      <w:proofErr w:type="spellStart"/>
      <w:r w:rsidRPr="00E44AB5">
        <w:t>Breuck</w:t>
      </w:r>
      <w:proofErr w:type="spellEnd"/>
      <w:r w:rsidRPr="00E44AB5">
        <w:t xml:space="preserve">, P.-P.; Evans, M. L.; </w:t>
      </w:r>
      <w:proofErr w:type="spellStart"/>
      <w:r w:rsidRPr="00E44AB5">
        <w:t>Rignanese</w:t>
      </w:r>
      <w:proofErr w:type="spellEnd"/>
      <w:r w:rsidRPr="00E44AB5">
        <w:t xml:space="preserve">, G.-M. Robust Model Benchmarking and Bias-Imbalance in Data-Driven Materials Science: A Case Study on </w:t>
      </w:r>
      <w:proofErr w:type="spellStart"/>
      <w:r w:rsidRPr="00E44AB5">
        <w:t>MODNet</w:t>
      </w:r>
      <w:proofErr w:type="spellEnd"/>
      <w:r w:rsidRPr="00E44AB5">
        <w:t xml:space="preserve">. </w:t>
      </w:r>
      <w:r w:rsidRPr="00E44AB5">
        <w:rPr>
          <w:i/>
          <w:iCs/>
        </w:rPr>
        <w:t xml:space="preserve">J. Phys.: </w:t>
      </w:r>
      <w:proofErr w:type="spellStart"/>
      <w:r w:rsidRPr="00E44AB5">
        <w:rPr>
          <w:i/>
          <w:iCs/>
        </w:rPr>
        <w:t>Condens</w:t>
      </w:r>
      <w:proofErr w:type="spellEnd"/>
      <w:r w:rsidRPr="00E44AB5">
        <w:rPr>
          <w:i/>
          <w:iCs/>
        </w:rPr>
        <w:t>. Matter</w:t>
      </w:r>
      <w:r w:rsidRPr="00E44AB5">
        <w:t xml:space="preserve"> </w:t>
      </w:r>
      <w:r w:rsidRPr="00E44AB5">
        <w:rPr>
          <w:b/>
          <w:bCs/>
        </w:rPr>
        <w:t>2021</w:t>
      </w:r>
      <w:r w:rsidRPr="00E44AB5">
        <w:t xml:space="preserve">, </w:t>
      </w:r>
      <w:r w:rsidRPr="00E44AB5">
        <w:rPr>
          <w:i/>
          <w:iCs/>
        </w:rPr>
        <w:t>33</w:t>
      </w:r>
      <w:r w:rsidRPr="00E44AB5">
        <w:t xml:space="preserve"> (40), 404002. https://doi.org/10.1088/1361-648X/ac1280.</w:t>
      </w:r>
    </w:p>
    <w:p w14:paraId="6A1A18A0" w14:textId="77777777" w:rsidR="00E44AB5" w:rsidRPr="00E44AB5" w:rsidRDefault="00E44AB5" w:rsidP="00E44AB5">
      <w:pPr>
        <w:pStyle w:val="Bibliography"/>
      </w:pPr>
      <w:r w:rsidRPr="00E44AB5">
        <w:t>(11)</w:t>
      </w:r>
      <w:r w:rsidRPr="00E44AB5">
        <w:tab/>
        <w:t xml:space="preserve">Wang, A.; Liang, H.; </w:t>
      </w:r>
      <w:proofErr w:type="spellStart"/>
      <w:r w:rsidRPr="00E44AB5">
        <w:t>McDannald</w:t>
      </w:r>
      <w:proofErr w:type="spellEnd"/>
      <w:r w:rsidRPr="00E44AB5">
        <w:t xml:space="preserve">, A.; Takeuchi, I.; </w:t>
      </w:r>
      <w:proofErr w:type="spellStart"/>
      <w:r w:rsidRPr="00E44AB5">
        <w:t>Kusne</w:t>
      </w:r>
      <w:proofErr w:type="spellEnd"/>
      <w:r w:rsidRPr="00E44AB5">
        <w:t xml:space="preserve">, A. G. Benchmarking Active Learning Strategies for Materials Optimization and Discovery. </w:t>
      </w:r>
      <w:proofErr w:type="spellStart"/>
      <w:r w:rsidRPr="00E44AB5">
        <w:t>arXiv</w:t>
      </w:r>
      <w:proofErr w:type="spellEnd"/>
      <w:r w:rsidRPr="00E44AB5">
        <w:t xml:space="preserve"> April 12, 2022. http://arxiv.org/abs/2204.05838 (accessed 2022-07-04).</w:t>
      </w:r>
    </w:p>
    <w:p w14:paraId="062FADE9" w14:textId="77777777" w:rsidR="00E44AB5" w:rsidRPr="00E44AB5" w:rsidRDefault="00E44AB5" w:rsidP="00E44AB5">
      <w:pPr>
        <w:pStyle w:val="Bibliography"/>
      </w:pPr>
      <w:r w:rsidRPr="00E44AB5">
        <w:t>(12)</w:t>
      </w:r>
      <w:r w:rsidRPr="00E44AB5">
        <w:tab/>
        <w:t xml:space="preserve">Liang, Q.; Gongora, A. E.; Ren, Z.; </w:t>
      </w:r>
      <w:proofErr w:type="spellStart"/>
      <w:r w:rsidRPr="00E44AB5">
        <w:t>Tiihonen</w:t>
      </w:r>
      <w:proofErr w:type="spellEnd"/>
      <w:r w:rsidRPr="00E44AB5">
        <w:t xml:space="preserve">, A.; Liu, Z.; Sun, S.; </w:t>
      </w:r>
      <w:proofErr w:type="spellStart"/>
      <w:r w:rsidRPr="00E44AB5">
        <w:t>Deneault</w:t>
      </w:r>
      <w:proofErr w:type="spellEnd"/>
      <w:r w:rsidRPr="00E44AB5">
        <w:t xml:space="preserve">, J. R.; Bash, D.; </w:t>
      </w:r>
      <w:proofErr w:type="spellStart"/>
      <w:r w:rsidRPr="00E44AB5">
        <w:t>Mekki-Berrada</w:t>
      </w:r>
      <w:proofErr w:type="spellEnd"/>
      <w:r w:rsidRPr="00E44AB5">
        <w:t xml:space="preserve">, F.; Khan, S. A.; </w:t>
      </w:r>
      <w:proofErr w:type="spellStart"/>
      <w:r w:rsidRPr="00E44AB5">
        <w:t>Hippalgaonkar</w:t>
      </w:r>
      <w:proofErr w:type="spellEnd"/>
      <w:r w:rsidRPr="00E44AB5">
        <w:t xml:space="preserve">, K.; Maruyama, B.; Brown, K. A.; Fisher III, J.; </w:t>
      </w:r>
      <w:proofErr w:type="spellStart"/>
      <w:r w:rsidRPr="00E44AB5">
        <w:t>Buonassisi</w:t>
      </w:r>
      <w:proofErr w:type="spellEnd"/>
      <w:r w:rsidRPr="00E44AB5">
        <w:t xml:space="preserve">, T. Benchmarking the Performance of Bayesian Optimization across Multiple Experimental Materials Science Domains. </w:t>
      </w:r>
      <w:proofErr w:type="spellStart"/>
      <w:r w:rsidRPr="00E44AB5">
        <w:rPr>
          <w:i/>
          <w:iCs/>
        </w:rPr>
        <w:t>npj</w:t>
      </w:r>
      <w:proofErr w:type="spellEnd"/>
      <w:r w:rsidRPr="00E44AB5">
        <w:rPr>
          <w:i/>
          <w:iCs/>
        </w:rPr>
        <w:t xml:space="preserve"> </w:t>
      </w:r>
      <w:proofErr w:type="spellStart"/>
      <w:r w:rsidRPr="00E44AB5">
        <w:rPr>
          <w:i/>
          <w:iCs/>
        </w:rPr>
        <w:t>Comput</w:t>
      </w:r>
      <w:proofErr w:type="spellEnd"/>
      <w:r w:rsidRPr="00E44AB5">
        <w:rPr>
          <w:i/>
          <w:iCs/>
        </w:rPr>
        <w:t xml:space="preserve"> Mater</w:t>
      </w:r>
      <w:r w:rsidRPr="00E44AB5">
        <w:t xml:space="preserve"> </w:t>
      </w:r>
      <w:r w:rsidRPr="00E44AB5">
        <w:rPr>
          <w:b/>
          <w:bCs/>
        </w:rPr>
        <w:t>2021</w:t>
      </w:r>
      <w:r w:rsidRPr="00E44AB5">
        <w:t xml:space="preserve">, </w:t>
      </w:r>
      <w:r w:rsidRPr="00E44AB5">
        <w:rPr>
          <w:i/>
          <w:iCs/>
        </w:rPr>
        <w:t>7</w:t>
      </w:r>
      <w:r w:rsidRPr="00E44AB5">
        <w:t xml:space="preserve"> (1), 188. https://doi.org/10.1038/s41524-021-00656-9.</w:t>
      </w:r>
    </w:p>
    <w:p w14:paraId="6E2F79D1" w14:textId="77777777" w:rsidR="00E44AB5" w:rsidRPr="00E44AB5" w:rsidRDefault="00E44AB5" w:rsidP="00E44AB5">
      <w:pPr>
        <w:pStyle w:val="Bibliography"/>
      </w:pPr>
      <w:r w:rsidRPr="00E44AB5">
        <w:t>(13)</w:t>
      </w:r>
      <w:r w:rsidRPr="00E44AB5">
        <w:tab/>
        <w:t xml:space="preserve">Henderson, A. N.; </w:t>
      </w:r>
      <w:proofErr w:type="spellStart"/>
      <w:r w:rsidRPr="00E44AB5">
        <w:t>Kauwe</w:t>
      </w:r>
      <w:proofErr w:type="spellEnd"/>
      <w:r w:rsidRPr="00E44AB5">
        <w:t xml:space="preserve">, S. K.; Sparks, T. D. Benchmark Datasets Incorporating Diverse Tasks, Sample Sizes, Material Systems, and Data Heterogeneity for Materials Informatics. </w:t>
      </w:r>
      <w:r w:rsidRPr="00E44AB5">
        <w:rPr>
          <w:i/>
          <w:iCs/>
        </w:rPr>
        <w:t>Data in Brief</w:t>
      </w:r>
      <w:r w:rsidRPr="00E44AB5">
        <w:t xml:space="preserve"> </w:t>
      </w:r>
      <w:r w:rsidRPr="00E44AB5">
        <w:rPr>
          <w:b/>
          <w:bCs/>
        </w:rPr>
        <w:t>2021</w:t>
      </w:r>
      <w:r w:rsidRPr="00E44AB5">
        <w:t xml:space="preserve">, </w:t>
      </w:r>
      <w:r w:rsidRPr="00E44AB5">
        <w:rPr>
          <w:i/>
          <w:iCs/>
        </w:rPr>
        <w:t>37</w:t>
      </w:r>
      <w:r w:rsidRPr="00E44AB5">
        <w:t>, 107262. https://doi.org/10.1016/j.dib.2021.107262.</w:t>
      </w:r>
    </w:p>
    <w:p w14:paraId="2E612D47" w14:textId="77777777" w:rsidR="00E44AB5" w:rsidRPr="00E44AB5" w:rsidRDefault="00E44AB5" w:rsidP="00E44AB5">
      <w:pPr>
        <w:pStyle w:val="Bibliography"/>
      </w:pPr>
      <w:r w:rsidRPr="00E44AB5">
        <w:t>(14)</w:t>
      </w:r>
      <w:r w:rsidRPr="00E44AB5">
        <w:tab/>
      </w:r>
      <w:proofErr w:type="spellStart"/>
      <w:r w:rsidRPr="00E44AB5">
        <w:t>Häse</w:t>
      </w:r>
      <w:proofErr w:type="spellEnd"/>
      <w:r w:rsidRPr="00E44AB5">
        <w:t xml:space="preserve">, F.; </w:t>
      </w:r>
      <w:proofErr w:type="spellStart"/>
      <w:r w:rsidRPr="00E44AB5">
        <w:t>Aldeghi</w:t>
      </w:r>
      <w:proofErr w:type="spellEnd"/>
      <w:r w:rsidRPr="00E44AB5">
        <w:t xml:space="preserve">, M.; Hickman, R. J.; </w:t>
      </w:r>
      <w:proofErr w:type="spellStart"/>
      <w:r w:rsidRPr="00E44AB5">
        <w:t>Roch</w:t>
      </w:r>
      <w:proofErr w:type="spellEnd"/>
      <w:r w:rsidRPr="00E44AB5">
        <w:t xml:space="preserve">, L. M.; Christensen, M.; Liles, E.; Hein, J. E.; </w:t>
      </w:r>
      <w:proofErr w:type="spellStart"/>
      <w:r w:rsidRPr="00E44AB5">
        <w:t>Aspuru-Guzik</w:t>
      </w:r>
      <w:proofErr w:type="spellEnd"/>
      <w:r w:rsidRPr="00E44AB5">
        <w:t xml:space="preserve">, A. Olympus: A Benchmarking Framework for Noisy Optimization and Experiment Planning. </w:t>
      </w:r>
      <w:r w:rsidRPr="00E44AB5">
        <w:rPr>
          <w:i/>
          <w:iCs/>
        </w:rPr>
        <w:t>Mach. Learn.: Sci. Technol.</w:t>
      </w:r>
      <w:r w:rsidRPr="00E44AB5">
        <w:t xml:space="preserve"> </w:t>
      </w:r>
      <w:r w:rsidRPr="00E44AB5">
        <w:rPr>
          <w:b/>
          <w:bCs/>
        </w:rPr>
        <w:t>2021</w:t>
      </w:r>
      <w:r w:rsidRPr="00E44AB5">
        <w:t xml:space="preserve">, </w:t>
      </w:r>
      <w:r w:rsidRPr="00E44AB5">
        <w:rPr>
          <w:i/>
          <w:iCs/>
        </w:rPr>
        <w:t>2</w:t>
      </w:r>
      <w:r w:rsidRPr="00E44AB5">
        <w:t xml:space="preserve"> (3), 035021. https://doi.org/10.1088/2632-2153/abedc8.</w:t>
      </w:r>
    </w:p>
    <w:p w14:paraId="6112DB6D" w14:textId="77777777" w:rsidR="00E44AB5" w:rsidRPr="00E44AB5" w:rsidRDefault="00E44AB5" w:rsidP="00E44AB5">
      <w:pPr>
        <w:pStyle w:val="Bibliography"/>
      </w:pPr>
      <w:r w:rsidRPr="00E44AB5">
        <w:t>(15)</w:t>
      </w:r>
      <w:r w:rsidRPr="00E44AB5">
        <w:tab/>
      </w:r>
      <w:proofErr w:type="spellStart"/>
      <w:r w:rsidRPr="00E44AB5">
        <w:t>Mościński</w:t>
      </w:r>
      <w:proofErr w:type="spellEnd"/>
      <w:r w:rsidRPr="00E44AB5">
        <w:t xml:space="preserve">, J.; </w:t>
      </w:r>
      <w:proofErr w:type="spellStart"/>
      <w:r w:rsidRPr="00E44AB5">
        <w:t>Bargieł</w:t>
      </w:r>
      <w:proofErr w:type="spellEnd"/>
      <w:r w:rsidRPr="00E44AB5">
        <w:t xml:space="preserve">, M.; </w:t>
      </w:r>
      <w:proofErr w:type="spellStart"/>
      <w:r w:rsidRPr="00E44AB5">
        <w:t>Rycerz</w:t>
      </w:r>
      <w:proofErr w:type="spellEnd"/>
      <w:r w:rsidRPr="00E44AB5">
        <w:t xml:space="preserve">, Z. A.; Jacobs, P. W. M. The Force-Biased Algorithm for the Irregular Close Packing of Equal Hard Spheres. </w:t>
      </w:r>
      <w:r w:rsidRPr="00E44AB5">
        <w:rPr>
          <w:i/>
          <w:iCs/>
        </w:rPr>
        <w:t>Molecular Simulation</w:t>
      </w:r>
      <w:r w:rsidRPr="00E44AB5">
        <w:t xml:space="preserve"> </w:t>
      </w:r>
      <w:r w:rsidRPr="00E44AB5">
        <w:rPr>
          <w:b/>
          <w:bCs/>
        </w:rPr>
        <w:t>1989</w:t>
      </w:r>
      <w:r w:rsidRPr="00E44AB5">
        <w:t xml:space="preserve">, </w:t>
      </w:r>
      <w:r w:rsidRPr="00E44AB5">
        <w:rPr>
          <w:i/>
          <w:iCs/>
        </w:rPr>
        <w:t>3</w:t>
      </w:r>
      <w:r w:rsidRPr="00E44AB5">
        <w:t xml:space="preserve"> (4), 201–212. https://doi.org/10.1080/08927028908031373.</w:t>
      </w:r>
    </w:p>
    <w:p w14:paraId="2B78CE40" w14:textId="77777777" w:rsidR="00E44AB5" w:rsidRPr="00E44AB5" w:rsidRDefault="00E44AB5" w:rsidP="00E44AB5">
      <w:pPr>
        <w:pStyle w:val="Bibliography"/>
      </w:pPr>
      <w:r w:rsidRPr="00E44AB5">
        <w:t>(16)</w:t>
      </w:r>
      <w:r w:rsidRPr="00E44AB5">
        <w:tab/>
      </w:r>
      <w:proofErr w:type="spellStart"/>
      <w:r w:rsidRPr="00E44AB5">
        <w:t>Bezrukov</w:t>
      </w:r>
      <w:proofErr w:type="spellEnd"/>
      <w:r w:rsidRPr="00E44AB5">
        <w:t xml:space="preserve">, A.; </w:t>
      </w:r>
      <w:proofErr w:type="spellStart"/>
      <w:r w:rsidRPr="00E44AB5">
        <w:t>Bargieł</w:t>
      </w:r>
      <w:proofErr w:type="spellEnd"/>
      <w:r w:rsidRPr="00E44AB5">
        <w:t xml:space="preserve">, M.; </w:t>
      </w:r>
      <w:proofErr w:type="spellStart"/>
      <w:r w:rsidRPr="00E44AB5">
        <w:t>Stoyan</w:t>
      </w:r>
      <w:proofErr w:type="spellEnd"/>
      <w:r w:rsidRPr="00E44AB5">
        <w:t xml:space="preserve">, D. Statistical Analysis of Simulated Random Packings of Spheres. </w:t>
      </w:r>
      <w:r w:rsidRPr="00E44AB5">
        <w:rPr>
          <w:i/>
          <w:iCs/>
        </w:rPr>
        <w:t>Particle &amp; Particle Systems Characterization</w:t>
      </w:r>
      <w:r w:rsidRPr="00E44AB5">
        <w:t xml:space="preserve"> </w:t>
      </w:r>
      <w:r w:rsidRPr="00E44AB5">
        <w:rPr>
          <w:b/>
          <w:bCs/>
        </w:rPr>
        <w:t>2002</w:t>
      </w:r>
      <w:r w:rsidRPr="00E44AB5">
        <w:t xml:space="preserve">, </w:t>
      </w:r>
      <w:r w:rsidRPr="00E44AB5">
        <w:rPr>
          <w:i/>
          <w:iCs/>
        </w:rPr>
        <w:t>19</w:t>
      </w:r>
      <w:r w:rsidRPr="00E44AB5">
        <w:t xml:space="preserve"> (2), 111–118. https://doi.org/10.1002/1521-4117(200205)19:2&lt;111::AID-PPSC111&gt;3.0.CO;2-M.</w:t>
      </w:r>
    </w:p>
    <w:p w14:paraId="548D2512" w14:textId="77777777" w:rsidR="00E44AB5" w:rsidRPr="00E44AB5" w:rsidRDefault="00E44AB5" w:rsidP="00E44AB5">
      <w:pPr>
        <w:pStyle w:val="Bibliography"/>
      </w:pPr>
      <w:r w:rsidRPr="00E44AB5">
        <w:t>(17)</w:t>
      </w:r>
      <w:r w:rsidRPr="00E44AB5">
        <w:tab/>
      </w:r>
      <w:proofErr w:type="spellStart"/>
      <w:r w:rsidRPr="00E44AB5">
        <w:t>Skoge</w:t>
      </w:r>
      <w:proofErr w:type="spellEnd"/>
      <w:r w:rsidRPr="00E44AB5">
        <w:t xml:space="preserve">, M.; </w:t>
      </w:r>
      <w:proofErr w:type="spellStart"/>
      <w:r w:rsidRPr="00E44AB5">
        <w:t>Donev</w:t>
      </w:r>
      <w:proofErr w:type="spellEnd"/>
      <w:r w:rsidRPr="00E44AB5">
        <w:t xml:space="preserve">, A.; </w:t>
      </w:r>
      <w:proofErr w:type="spellStart"/>
      <w:r w:rsidRPr="00E44AB5">
        <w:t>Stillinger</w:t>
      </w:r>
      <w:proofErr w:type="spellEnd"/>
      <w:r w:rsidRPr="00E44AB5">
        <w:t xml:space="preserve">, F. H.; </w:t>
      </w:r>
      <w:proofErr w:type="spellStart"/>
      <w:r w:rsidRPr="00E44AB5">
        <w:t>Torquato</w:t>
      </w:r>
      <w:proofErr w:type="spellEnd"/>
      <w:r w:rsidRPr="00E44AB5">
        <w:t xml:space="preserve">, S. Packing Hyperspheres in High-Dimensional Euclidean Spaces. </w:t>
      </w:r>
      <w:r w:rsidRPr="00E44AB5">
        <w:rPr>
          <w:i/>
          <w:iCs/>
        </w:rPr>
        <w:t>Phys. Rev. E</w:t>
      </w:r>
      <w:r w:rsidRPr="00E44AB5">
        <w:t xml:space="preserve"> </w:t>
      </w:r>
      <w:r w:rsidRPr="00E44AB5">
        <w:rPr>
          <w:b/>
          <w:bCs/>
        </w:rPr>
        <w:t>2006</w:t>
      </w:r>
      <w:r w:rsidRPr="00E44AB5">
        <w:t xml:space="preserve">, </w:t>
      </w:r>
      <w:r w:rsidRPr="00E44AB5">
        <w:rPr>
          <w:i/>
          <w:iCs/>
        </w:rPr>
        <w:t>74</w:t>
      </w:r>
      <w:r w:rsidRPr="00E44AB5">
        <w:t xml:space="preserve"> (4), 041127. https://doi.org/10.1103/PhysRevE.74.041127.</w:t>
      </w:r>
    </w:p>
    <w:p w14:paraId="45D409BE" w14:textId="77777777" w:rsidR="00E44AB5" w:rsidRPr="00E44AB5" w:rsidRDefault="00E44AB5" w:rsidP="00E44AB5">
      <w:pPr>
        <w:pStyle w:val="Bibliography"/>
      </w:pPr>
      <w:r w:rsidRPr="00E44AB5">
        <w:t>(18)</w:t>
      </w:r>
      <w:r w:rsidRPr="00E44AB5">
        <w:tab/>
      </w:r>
      <w:proofErr w:type="spellStart"/>
      <w:r w:rsidRPr="00E44AB5">
        <w:t>Lubachevsky</w:t>
      </w:r>
      <w:proofErr w:type="spellEnd"/>
      <w:r w:rsidRPr="00E44AB5">
        <w:t xml:space="preserve">, B. D. How to Simulate Billiards and Similar Systems. </w:t>
      </w:r>
      <w:r w:rsidRPr="00E44AB5">
        <w:rPr>
          <w:i/>
          <w:iCs/>
        </w:rPr>
        <w:t>Journal of Computational Physics</w:t>
      </w:r>
      <w:r w:rsidRPr="00E44AB5">
        <w:t xml:space="preserve"> </w:t>
      </w:r>
      <w:r w:rsidRPr="00E44AB5">
        <w:rPr>
          <w:b/>
          <w:bCs/>
        </w:rPr>
        <w:t>1991</w:t>
      </w:r>
      <w:r w:rsidRPr="00E44AB5">
        <w:t xml:space="preserve">, </w:t>
      </w:r>
      <w:r w:rsidRPr="00E44AB5">
        <w:rPr>
          <w:i/>
          <w:iCs/>
        </w:rPr>
        <w:t>94</w:t>
      </w:r>
      <w:r w:rsidRPr="00E44AB5">
        <w:t xml:space="preserve"> (2), 255–283. https://doi.org/10.1016/0021-9991(91)90222-7.</w:t>
      </w:r>
    </w:p>
    <w:p w14:paraId="72868E92" w14:textId="77777777" w:rsidR="00E44AB5" w:rsidRPr="00E44AB5" w:rsidRDefault="00E44AB5" w:rsidP="00E44AB5">
      <w:pPr>
        <w:pStyle w:val="Bibliography"/>
      </w:pPr>
      <w:r w:rsidRPr="00E44AB5">
        <w:t>(19)</w:t>
      </w:r>
      <w:r w:rsidRPr="00E44AB5">
        <w:tab/>
      </w:r>
      <w:proofErr w:type="spellStart"/>
      <w:r w:rsidRPr="00E44AB5">
        <w:t>Lubachevsky</w:t>
      </w:r>
      <w:proofErr w:type="spellEnd"/>
      <w:r w:rsidRPr="00E44AB5">
        <w:t xml:space="preserve">, B. D.; </w:t>
      </w:r>
      <w:proofErr w:type="spellStart"/>
      <w:r w:rsidRPr="00E44AB5">
        <w:t>Stillinger</w:t>
      </w:r>
      <w:proofErr w:type="spellEnd"/>
      <w:r w:rsidRPr="00E44AB5">
        <w:t xml:space="preserve">, F. H. Geometric Properties of Random Disk Packings. </w:t>
      </w:r>
      <w:r w:rsidRPr="00E44AB5">
        <w:rPr>
          <w:i/>
          <w:iCs/>
        </w:rPr>
        <w:t>Journal of Statistical Physics</w:t>
      </w:r>
      <w:r w:rsidRPr="00E44AB5">
        <w:t xml:space="preserve"> </w:t>
      </w:r>
      <w:r w:rsidRPr="00E44AB5">
        <w:rPr>
          <w:b/>
          <w:bCs/>
        </w:rPr>
        <w:t>1990</w:t>
      </w:r>
      <w:r w:rsidRPr="00E44AB5">
        <w:t xml:space="preserve">, </w:t>
      </w:r>
      <w:r w:rsidRPr="00E44AB5">
        <w:rPr>
          <w:i/>
          <w:iCs/>
        </w:rPr>
        <w:t>60</w:t>
      </w:r>
      <w:r w:rsidRPr="00E44AB5">
        <w:t xml:space="preserve"> (5), 561–583. https://doi.org/10.1007/BF01025983.</w:t>
      </w:r>
    </w:p>
    <w:p w14:paraId="49E22B8E" w14:textId="27A8C184" w:rsidR="00E648BD" w:rsidRDefault="00BD6A3A" w:rsidP="000E55C3">
      <w:pPr>
        <w:pStyle w:val="Bibliography"/>
      </w:pPr>
      <w:r>
        <w:fldChar w:fldCharType="end"/>
      </w:r>
    </w:p>
    <w:sectPr w:rsidR="00E648BD">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3B17" w14:textId="77777777" w:rsidR="00FD7266" w:rsidRDefault="00FD7266">
      <w:pPr>
        <w:spacing w:line="240" w:lineRule="auto"/>
      </w:pPr>
      <w:r>
        <w:separator/>
      </w:r>
    </w:p>
  </w:endnote>
  <w:endnote w:type="continuationSeparator" w:id="0">
    <w:p w14:paraId="5C0640D9" w14:textId="77777777" w:rsidR="00FD7266" w:rsidRDefault="00FD7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70D6" w14:textId="77777777" w:rsidR="00FD7266" w:rsidRDefault="00FD7266">
      <w:pPr>
        <w:spacing w:line="240" w:lineRule="auto"/>
      </w:pPr>
      <w:r>
        <w:separator/>
      </w:r>
    </w:p>
  </w:footnote>
  <w:footnote w:type="continuationSeparator" w:id="0">
    <w:p w14:paraId="41BB5E1D" w14:textId="77777777" w:rsidR="00FD7266" w:rsidRDefault="00FD72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93A4D"/>
    <w:rsid w:val="000A2631"/>
    <w:rsid w:val="000A64DA"/>
    <w:rsid w:val="000B0846"/>
    <w:rsid w:val="000B3C2D"/>
    <w:rsid w:val="000C61BB"/>
    <w:rsid w:val="000E425B"/>
    <w:rsid w:val="000E55C3"/>
    <w:rsid w:val="00161747"/>
    <w:rsid w:val="00173421"/>
    <w:rsid w:val="001B6DB9"/>
    <w:rsid w:val="00206412"/>
    <w:rsid w:val="00237579"/>
    <w:rsid w:val="002524D2"/>
    <w:rsid w:val="00273D91"/>
    <w:rsid w:val="00281F3D"/>
    <w:rsid w:val="002E134E"/>
    <w:rsid w:val="002E3396"/>
    <w:rsid w:val="00320A1A"/>
    <w:rsid w:val="003768E9"/>
    <w:rsid w:val="003F16D9"/>
    <w:rsid w:val="003F2330"/>
    <w:rsid w:val="003F6C31"/>
    <w:rsid w:val="0041451E"/>
    <w:rsid w:val="00465854"/>
    <w:rsid w:val="00496D15"/>
    <w:rsid w:val="00540CD2"/>
    <w:rsid w:val="00544B7C"/>
    <w:rsid w:val="00590699"/>
    <w:rsid w:val="005B4238"/>
    <w:rsid w:val="005C33B8"/>
    <w:rsid w:val="005E2068"/>
    <w:rsid w:val="00607A84"/>
    <w:rsid w:val="00643A39"/>
    <w:rsid w:val="00660B02"/>
    <w:rsid w:val="006B56A1"/>
    <w:rsid w:val="006C3F95"/>
    <w:rsid w:val="006E0DD3"/>
    <w:rsid w:val="007441AE"/>
    <w:rsid w:val="00786EE1"/>
    <w:rsid w:val="007B6593"/>
    <w:rsid w:val="007D5D06"/>
    <w:rsid w:val="007D7C3B"/>
    <w:rsid w:val="0084245A"/>
    <w:rsid w:val="0086297D"/>
    <w:rsid w:val="0087285E"/>
    <w:rsid w:val="00942E0E"/>
    <w:rsid w:val="00947280"/>
    <w:rsid w:val="00980CF6"/>
    <w:rsid w:val="009D59DB"/>
    <w:rsid w:val="009F668F"/>
    <w:rsid w:val="00A64D2C"/>
    <w:rsid w:val="00AC1493"/>
    <w:rsid w:val="00AF681B"/>
    <w:rsid w:val="00B6396E"/>
    <w:rsid w:val="00B733CE"/>
    <w:rsid w:val="00B77EF9"/>
    <w:rsid w:val="00B82318"/>
    <w:rsid w:val="00B8260D"/>
    <w:rsid w:val="00B9756D"/>
    <w:rsid w:val="00BD6A3A"/>
    <w:rsid w:val="00BE59DE"/>
    <w:rsid w:val="00C475C1"/>
    <w:rsid w:val="00CA41F5"/>
    <w:rsid w:val="00CB5457"/>
    <w:rsid w:val="00D40AE1"/>
    <w:rsid w:val="00D453D3"/>
    <w:rsid w:val="00D5039B"/>
    <w:rsid w:val="00DA5135"/>
    <w:rsid w:val="00DE5888"/>
    <w:rsid w:val="00E14BA3"/>
    <w:rsid w:val="00E44AB5"/>
    <w:rsid w:val="00E648BD"/>
    <w:rsid w:val="00E648F2"/>
    <w:rsid w:val="00E720BC"/>
    <w:rsid w:val="00EC5ADA"/>
    <w:rsid w:val="00EE0E06"/>
    <w:rsid w:val="00EE3B93"/>
    <w:rsid w:val="00F41303"/>
    <w:rsid w:val="00F7485D"/>
    <w:rsid w:val="00F87C06"/>
    <w:rsid w:val="00FC0C21"/>
    <w:rsid w:val="00FD7266"/>
    <w:rsid w:val="00FE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1B6D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061756092">
      <w:bodyDiv w:val="1"/>
      <w:marLeft w:val="0"/>
      <w:marRight w:val="0"/>
      <w:marTop w:val="0"/>
      <w:marBottom w:val="0"/>
      <w:divBdr>
        <w:top w:val="none" w:sz="0" w:space="0" w:color="auto"/>
        <w:left w:val="none" w:sz="0" w:space="0" w:color="auto"/>
        <w:bottom w:val="none" w:sz="0" w:space="0" w:color="auto"/>
        <w:right w:val="none" w:sz="0" w:space="0" w:color="auto"/>
      </w:divBdr>
      <w:divsChild>
        <w:div w:id="1498614616">
          <w:marLeft w:val="0"/>
          <w:marRight w:val="0"/>
          <w:marTop w:val="0"/>
          <w:marBottom w:val="0"/>
          <w:divBdr>
            <w:top w:val="none" w:sz="0" w:space="0" w:color="auto"/>
            <w:left w:val="none" w:sz="0" w:space="0" w:color="auto"/>
            <w:bottom w:val="none" w:sz="0" w:space="0" w:color="auto"/>
            <w:right w:val="none" w:sz="0" w:space="0" w:color="auto"/>
          </w:divBdr>
          <w:divsChild>
            <w:div w:id="959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6294">
      <w:bodyDiv w:val="1"/>
      <w:marLeft w:val="0"/>
      <w:marRight w:val="0"/>
      <w:marTop w:val="0"/>
      <w:marBottom w:val="0"/>
      <w:divBdr>
        <w:top w:val="none" w:sz="0" w:space="0" w:color="auto"/>
        <w:left w:val="none" w:sz="0" w:space="0" w:color="auto"/>
        <w:bottom w:val="none" w:sz="0" w:space="0" w:color="auto"/>
        <w:right w:val="none" w:sz="0" w:space="0" w:color="auto"/>
      </w:divBdr>
      <w:divsChild>
        <w:div w:id="1037782611">
          <w:marLeft w:val="0"/>
          <w:marRight w:val="0"/>
          <w:marTop w:val="0"/>
          <w:marBottom w:val="0"/>
          <w:divBdr>
            <w:top w:val="none" w:sz="0" w:space="0" w:color="auto"/>
            <w:left w:val="none" w:sz="0" w:space="0" w:color="auto"/>
            <w:bottom w:val="none" w:sz="0" w:space="0" w:color="auto"/>
            <w:right w:val="none" w:sz="0" w:space="0" w:color="auto"/>
          </w:divBdr>
          <w:divsChild>
            <w:div w:id="1919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image" Target="media/image1.png"/><Relationship Id="rId18" Type="http://schemas.openxmlformats.org/officeDocument/2006/relationships/hyperlink" Target="https://github.com/sparks-baird/matsci-opt-benchmarks/tree/main/scripts/crabnet_hyperparamet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acebookincubator/submiti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arks-baird/matsci-opt-benchmarks/blob/7c4346624895a7826ada07ff5e44c2f49eb42b9d/scripts/crabnet_hyperparameter/crabnet_hyperparameter_submitit.p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atbench.materialsproject.org/Leaderboards%20Per-Task/matbench_v0.1_matbench_expt_gap/" TargetMode="External"/><Relationship Id="rId19" Type="http://schemas.openxmlformats.org/officeDocument/2006/relationships/hyperlink" Target="https://github.com/sparks-baird/matsci-opt-benchmarks/tree/main/notebooks/crabnet_hyperparameter" TargetMode="External"/><Relationship Id="rId4" Type="http://schemas.openxmlformats.org/officeDocument/2006/relationships/settings" Target="settings.xml"/><Relationship Id="rId9" Type="http://schemas.openxmlformats.org/officeDocument/2006/relationships/hyperlink" Target="https://github.com/sparks-baird/CrabNet"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7375</TotalTime>
  <Pages>10</Pages>
  <Words>7776</Words>
  <Characters>44329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46</cp:revision>
  <cp:lastPrinted>2023-01-07T20:59:00Z</cp:lastPrinted>
  <dcterms:created xsi:type="dcterms:W3CDTF">2022-12-30T19:35:00Z</dcterms:created>
  <dcterms:modified xsi:type="dcterms:W3CDTF">2023-03-01T04:18:00Z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id="2UKJrfzZ"/&gt;&lt;style id="http://www.zotero.org/styles/american-chemical-society" hasBibliography="1" bibliographyStyleHasBeenSet="1"/&gt;&lt;prefs&gt;&lt;pref name="fieldType" value="Field"/&gt;&lt;/prefs&gt;&lt;/data&gt;</vt:lpwstr>
  </property>
</Properties>
</file>