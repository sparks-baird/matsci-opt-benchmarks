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E6517" w14:textId="77777777" w:rsidR="00E648BD" w:rsidRDefault="00000000">
      <w:pPr>
        <w:spacing w:before="240"/>
        <w:rPr>
          <w:b/>
          <w:sz w:val="24"/>
          <w:szCs w:val="24"/>
        </w:rPr>
      </w:pPr>
      <w:r>
        <w:rPr>
          <w:b/>
          <w:sz w:val="24"/>
          <w:szCs w:val="24"/>
        </w:rPr>
        <w:t>Article information</w:t>
      </w:r>
    </w:p>
    <w:p w14:paraId="12D90D62" w14:textId="77777777" w:rsidR="00E648BD" w:rsidRDefault="00000000">
      <w:pPr>
        <w:spacing w:before="240"/>
      </w:pPr>
      <w:r>
        <w:rPr>
          <w:b/>
        </w:rPr>
        <w:t>Article title</w:t>
      </w:r>
    </w:p>
    <w:p w14:paraId="3AE0ACDC" w14:textId="47B66DD2" w:rsidR="00B9756D" w:rsidRDefault="00B9756D">
      <w:pPr>
        <w:rPr>
          <w:i/>
          <w:color w:val="1155CC"/>
        </w:rPr>
      </w:pPr>
    </w:p>
    <w:p w14:paraId="3C9FE31C" w14:textId="558E1761" w:rsidR="00B9756D" w:rsidRPr="00B9756D" w:rsidRDefault="00917FAA" w:rsidP="00B9756D">
      <w:bookmarkStart w:id="0" w:name="_Hlk123993358"/>
      <w:r>
        <w:t>Materials Science Optimization Benchmark Dataset</w:t>
      </w:r>
      <w:r w:rsidRPr="00182DEA">
        <w:t xml:space="preserve"> </w:t>
      </w:r>
      <w:r>
        <w:t>for</w:t>
      </w:r>
      <w:r w:rsidR="00182DEA" w:rsidRPr="00182DEA">
        <w:t xml:space="preserve"> Multi-Objective, Multi-Fidelity </w:t>
      </w:r>
      <w:r w:rsidR="00D33726">
        <w:t xml:space="preserve">Optimization </w:t>
      </w:r>
      <w:r>
        <w:t xml:space="preserve">of </w:t>
      </w:r>
      <w:r w:rsidR="00D33726" w:rsidRPr="00182DEA">
        <w:t>Hard-Sphere Packing</w:t>
      </w:r>
      <w:r w:rsidR="005B5460">
        <w:t xml:space="preserve"> Simulations</w:t>
      </w:r>
    </w:p>
    <w:bookmarkEnd w:id="0"/>
    <w:p w14:paraId="42DB7B63" w14:textId="77777777" w:rsidR="00E648BD" w:rsidRDefault="00000000">
      <w:pPr>
        <w:spacing w:before="240"/>
        <w:rPr>
          <w:b/>
        </w:rPr>
      </w:pPr>
      <w:r>
        <w:rPr>
          <w:b/>
        </w:rPr>
        <w:t>Authors</w:t>
      </w:r>
    </w:p>
    <w:p w14:paraId="70DBB313" w14:textId="3771C282" w:rsidR="00B9756D" w:rsidRDefault="00B9756D">
      <w:pPr>
        <w:rPr>
          <w:i/>
          <w:color w:val="1155CC"/>
        </w:rPr>
      </w:pPr>
    </w:p>
    <w:p w14:paraId="223FD091" w14:textId="4A112FD0" w:rsidR="00B9756D" w:rsidRPr="00B9756D" w:rsidRDefault="00B9756D" w:rsidP="00B9756D">
      <w:pPr>
        <w:rPr>
          <w:vertAlign w:val="superscript"/>
        </w:rPr>
      </w:pPr>
      <w:r>
        <w:t>Sterling G. Baird</w:t>
      </w:r>
      <w:r>
        <w:rPr>
          <w:vertAlign w:val="superscript"/>
        </w:rPr>
        <w:t>1</w:t>
      </w:r>
      <w:r>
        <w:t xml:space="preserve">*, </w:t>
      </w:r>
      <w:r w:rsidR="003E18CE">
        <w:t>Ramsey Issa</w:t>
      </w:r>
      <w:r w:rsidR="003E18CE">
        <w:rPr>
          <w:vertAlign w:val="superscript"/>
        </w:rPr>
        <w:t>1</w:t>
      </w:r>
      <w:r w:rsidR="003E18CE">
        <w:t xml:space="preserve">, </w:t>
      </w:r>
      <w:r>
        <w:t>Taylor D. Sparks</w:t>
      </w:r>
      <w:r>
        <w:rPr>
          <w:vertAlign w:val="superscript"/>
        </w:rPr>
        <w:t>1</w:t>
      </w:r>
      <w:r w:rsidR="00FA01A8">
        <w:rPr>
          <w:vertAlign w:val="superscript"/>
        </w:rPr>
        <w:t>,2</w:t>
      </w:r>
    </w:p>
    <w:p w14:paraId="5B9C2A6C" w14:textId="77777777" w:rsidR="00E648BD" w:rsidRDefault="00000000">
      <w:pPr>
        <w:spacing w:before="240"/>
        <w:rPr>
          <w:b/>
        </w:rPr>
      </w:pPr>
      <w:r>
        <w:rPr>
          <w:b/>
        </w:rPr>
        <w:t>Affiliations</w:t>
      </w:r>
    </w:p>
    <w:p w14:paraId="43F7E4FD" w14:textId="106417E1" w:rsidR="00B9756D" w:rsidRDefault="00B9756D" w:rsidP="00B9756D">
      <w:r>
        <w:t xml:space="preserve">1. </w:t>
      </w:r>
      <w:bookmarkStart w:id="1" w:name="_Hlk126761623"/>
      <w:r w:rsidRPr="00B9756D">
        <w:t>Materials Science &amp; Engineering</w:t>
      </w:r>
      <w:r>
        <w:t xml:space="preserve">, </w:t>
      </w:r>
      <w:r w:rsidRPr="00B9756D">
        <w:t>122 S. Central Campus Drive, #304</w:t>
      </w:r>
      <w:r>
        <w:t xml:space="preserve"> </w:t>
      </w:r>
      <w:r w:rsidRPr="00B9756D">
        <w:t>Salt Lake City, Utah 84112-0056</w:t>
      </w:r>
      <w:bookmarkEnd w:id="1"/>
    </w:p>
    <w:p w14:paraId="6AF4D9FE" w14:textId="4271C1B4" w:rsidR="00FA01A8" w:rsidRDefault="00FA01A8" w:rsidP="00B9756D">
      <w:r>
        <w:t xml:space="preserve">2. </w:t>
      </w:r>
      <w:r w:rsidRPr="008619AE">
        <w:t>Chemistry Department, University of Liverpool, Liverpool, L7 3NY, United Kingdom</w:t>
      </w:r>
    </w:p>
    <w:p w14:paraId="559EC666" w14:textId="77777777" w:rsidR="00E648BD" w:rsidRDefault="00000000">
      <w:pPr>
        <w:spacing w:before="240"/>
        <w:rPr>
          <w:b/>
        </w:rPr>
      </w:pPr>
      <w:r>
        <w:rPr>
          <w:b/>
        </w:rPr>
        <w:t>Corresponding author’s email address and Twitter handle</w:t>
      </w:r>
    </w:p>
    <w:p w14:paraId="01CD7140" w14:textId="62123301" w:rsidR="00B9756D" w:rsidRDefault="00000000" w:rsidP="00B9756D">
      <w:hyperlink r:id="rId8" w:history="1">
        <w:r w:rsidR="00B9756D" w:rsidRPr="00366DB5">
          <w:rPr>
            <w:rStyle w:val="Hyperlink"/>
          </w:rPr>
          <w:t>sterling.baird@utah.edu</w:t>
        </w:r>
      </w:hyperlink>
    </w:p>
    <w:p w14:paraId="709172E0" w14:textId="0F4363C7" w:rsidR="00B9756D" w:rsidRPr="00B9756D" w:rsidRDefault="00B9756D" w:rsidP="00B9756D">
      <w:r>
        <w:t>@SterlingBaird1</w:t>
      </w:r>
    </w:p>
    <w:p w14:paraId="7ADF1293" w14:textId="77777777" w:rsidR="00E648BD" w:rsidRDefault="00000000">
      <w:pPr>
        <w:spacing w:before="240"/>
        <w:rPr>
          <w:i/>
        </w:rPr>
      </w:pPr>
      <w:r>
        <w:rPr>
          <w:b/>
        </w:rPr>
        <w:t>Keywords</w:t>
      </w:r>
    </w:p>
    <w:p w14:paraId="47462F06" w14:textId="408AC886" w:rsidR="00B9756D" w:rsidRPr="00B9756D" w:rsidRDefault="00B9756D" w:rsidP="00B9756D">
      <w:r>
        <w:t xml:space="preserve">adaptive design, physics-based, </w:t>
      </w:r>
      <w:proofErr w:type="spellStart"/>
      <w:r w:rsidRPr="00B9756D">
        <w:t>Lubachevsky</w:t>
      </w:r>
      <w:proofErr w:type="spellEnd"/>
      <w:r w:rsidRPr="00B9756D">
        <w:t>–</w:t>
      </w:r>
      <w:proofErr w:type="spellStart"/>
      <w:r w:rsidRPr="00B9756D">
        <w:t>Stillinger</w:t>
      </w:r>
      <w:proofErr w:type="spellEnd"/>
      <w:r>
        <w:t xml:space="preserve">, </w:t>
      </w:r>
      <w:r w:rsidRPr="00B9756D">
        <w:t>force-biased algorithms</w:t>
      </w:r>
      <w:r>
        <w:t>, particle packing, packing generation</w:t>
      </w:r>
      <w:r w:rsidR="007D5D06">
        <w:t xml:space="preserve">, transfer learning, size </w:t>
      </w:r>
      <w:proofErr w:type="gramStart"/>
      <w:r w:rsidR="007D5D06">
        <w:t>distribution</w:t>
      </w:r>
      <w:proofErr w:type="gramEnd"/>
    </w:p>
    <w:p w14:paraId="3EB8F743" w14:textId="77777777" w:rsidR="00E648BD" w:rsidRDefault="00000000">
      <w:pPr>
        <w:spacing w:before="240"/>
        <w:rPr>
          <w:b/>
          <w:sz w:val="24"/>
          <w:szCs w:val="24"/>
        </w:rPr>
      </w:pPr>
      <w:r>
        <w:rPr>
          <w:b/>
        </w:rPr>
        <w:t>A</w:t>
      </w:r>
      <w:r>
        <w:rPr>
          <w:b/>
          <w:sz w:val="24"/>
          <w:szCs w:val="24"/>
        </w:rPr>
        <w:t>bstract</w:t>
      </w:r>
    </w:p>
    <w:p w14:paraId="3B9D75F7" w14:textId="273BA0A3" w:rsidR="00B9756D" w:rsidRDefault="00B9756D" w:rsidP="00B9756D"/>
    <w:p w14:paraId="6041682E" w14:textId="149C4B9B" w:rsidR="00942E0E" w:rsidRDefault="001F4709" w:rsidP="00B9756D">
      <w:r w:rsidRPr="001F4709">
        <w:t xml:space="preserve">In scientific disciplines, benchmarks play a vital role in driving progress forward. For a benchmark to be effective, it must closely resemble real-world tasks. If the level of difficulty or relevance is inadequate, it can impede progress in the field. Moreover, benchmarks should have low computational overhead to ensure accessibility and repeatability. The objective is to achieve a kind of "Turing test" by creating a surrogate model that is practically indistinguishable from the ground truth observation, at least within the dataset's explored boundaries. This objective necessitates a large quantity of data. This </w:t>
      </w:r>
      <w:r w:rsidR="00CB6A77">
        <w:t>data</w:t>
      </w:r>
      <w:r w:rsidRPr="001F4709">
        <w:t xml:space="preserve"> encompasses numerous features that are characteristic of chemistry and materials science optimization tasks that are relevant to industry. These features include high levels of noise, multiple fidelities, multiple objectives, linear constraints, non-linear correlations, and failure regions.</w:t>
      </w:r>
      <w:r w:rsidR="00A1783D">
        <w:t xml:space="preserve"> We performed </w:t>
      </w:r>
      <w:r w:rsidR="005D0C4F" w:rsidRPr="005D0C4F">
        <w:t>494498</w:t>
      </w:r>
      <w:r w:rsidR="00206412" w:rsidRPr="00206412">
        <w:t xml:space="preserve"> random hard-sphere packing simulations representing </w:t>
      </w:r>
      <w:r w:rsidR="005D0C4F">
        <w:t>206</w:t>
      </w:r>
      <w:r w:rsidR="00206412" w:rsidRPr="00206412">
        <w:t xml:space="preserve"> CPU days’ worth of computational overhead</w:t>
      </w:r>
      <w:r w:rsidR="00536B4D">
        <w:t xml:space="preserve">. Simulations required </w:t>
      </w:r>
      <w:r w:rsidR="00206412" w:rsidRPr="00206412">
        <w:t>nine input parameters with linear constraints and two discrete fidelities each with continuous fidelity parameters</w:t>
      </w:r>
      <w:r w:rsidR="00A1783D">
        <w:t>.</w:t>
      </w:r>
      <w:r w:rsidR="00206412" w:rsidRPr="00206412">
        <w:t xml:space="preserve"> </w:t>
      </w:r>
      <w:r w:rsidR="00A1783D" w:rsidRPr="0052481F">
        <w:t xml:space="preserve">The </w:t>
      </w:r>
      <w:r w:rsidR="00014A28">
        <w:t>data</w:t>
      </w:r>
      <w:r w:rsidR="00A1783D" w:rsidRPr="0052481F">
        <w:t xml:space="preserve"> </w:t>
      </w:r>
      <w:r w:rsidR="00014A28">
        <w:t xml:space="preserve">was </w:t>
      </w:r>
      <w:r w:rsidR="00A1783D" w:rsidRPr="0052481F">
        <w:t>logged in a free-tier shared MongoDB Atlas database, producing two core tabular datasets: a failure probability dataset and a regression dataset.</w:t>
      </w:r>
      <w:r w:rsidR="00A1783D">
        <w:t xml:space="preserve"> The failure </w:t>
      </w:r>
      <w:r w:rsidR="00206412" w:rsidRPr="00206412">
        <w:t xml:space="preserve">probability dataset </w:t>
      </w:r>
      <w:r w:rsidR="00A1783D">
        <w:t xml:space="preserve">maps </w:t>
      </w:r>
      <w:r w:rsidR="00206412" w:rsidRPr="00206412">
        <w:t xml:space="preserve">unique input </w:t>
      </w:r>
      <w:proofErr w:type="gramStart"/>
      <w:r w:rsidR="00206412" w:rsidRPr="00206412">
        <w:t>parameter sets</w:t>
      </w:r>
      <w:proofErr w:type="gramEnd"/>
      <w:r w:rsidR="00206412" w:rsidRPr="00206412">
        <w:t xml:space="preserve"> </w:t>
      </w:r>
      <w:r w:rsidR="00A1783D">
        <w:t xml:space="preserve">to the </w:t>
      </w:r>
      <w:r w:rsidR="00206412" w:rsidRPr="00206412">
        <w:t>estimated probabilities that the simulation will fai</w:t>
      </w:r>
      <w:r w:rsidR="00A1783D">
        <w:t xml:space="preserve">l. The </w:t>
      </w:r>
      <w:r w:rsidR="00206412" w:rsidRPr="00206412">
        <w:t xml:space="preserve">regression dataset </w:t>
      </w:r>
      <w:r w:rsidR="00A1783D">
        <w:t xml:space="preserve">maps </w:t>
      </w:r>
      <w:r w:rsidR="00206412" w:rsidRPr="00206412">
        <w:t xml:space="preserve">input parameter sets (including repeats) to particle packing fractions and computational runtimes for each of the two steps. </w:t>
      </w:r>
      <w:bookmarkStart w:id="2" w:name="_Hlk123993477"/>
      <w:r w:rsidR="00206412" w:rsidRPr="00206412">
        <w:t>These two datasets</w:t>
      </w:r>
      <w:r w:rsidR="005F6812">
        <w:t xml:space="preserve"> were</w:t>
      </w:r>
      <w:r w:rsidR="00273138">
        <w:t xml:space="preserve"> </w:t>
      </w:r>
      <w:r w:rsidR="00206412" w:rsidRPr="00206412">
        <w:t xml:space="preserve">used to create a surrogate model as close as possible to </w:t>
      </w:r>
      <w:r w:rsidR="00206412" w:rsidRPr="00206412">
        <w:lastRenderedPageBreak/>
        <w:t xml:space="preserve">running the actual simulations </w:t>
      </w:r>
      <w:bookmarkEnd w:id="2"/>
      <w:r w:rsidR="00206412" w:rsidRPr="00206412">
        <w:t xml:space="preserve">by incorporating simulation failure and heteroskedastic noise. </w:t>
      </w:r>
      <w:r w:rsidRPr="001F4709">
        <w:t xml:space="preserve">In the regression dataset, percentile ranks were calculated for each group of identical parameter sets to account for heteroskedastic noise, thereby ensuring reliable and accurate </w:t>
      </w:r>
      <w:r w:rsidR="00014A28">
        <w:t>data</w:t>
      </w:r>
      <w:r w:rsidRPr="001F4709">
        <w:t>. This differs from the conventional approach that imposes a-priori assumptions, such as Gaussian noise, by specifying mean and standard deviation. This technique can be extended to other benchmark datasets to bridge the gap between optimization benchmarks with low computational overhead and the complex optimization scenarios encountered in the real world.</w:t>
      </w:r>
    </w:p>
    <w:p w14:paraId="7D515F09" w14:textId="77777777" w:rsidR="00E648BD" w:rsidRDefault="00000000">
      <w:pPr>
        <w:spacing w:before="240"/>
        <w:rPr>
          <w:b/>
          <w:sz w:val="24"/>
          <w:szCs w:val="24"/>
        </w:rPr>
      </w:pPr>
      <w:r>
        <w:rPr>
          <w:b/>
          <w:sz w:val="24"/>
          <w:szCs w:val="24"/>
        </w:rPr>
        <w:t>Specifications table</w:t>
      </w:r>
    </w:p>
    <w:p w14:paraId="35B7D248" w14:textId="5CEE5C08" w:rsidR="00E648BD" w:rsidRDefault="00E648BD"/>
    <w:tbl>
      <w:tblPr>
        <w:tblStyle w:val="a"/>
        <w:tblW w:w="9330" w:type="dxa"/>
        <w:tblBorders>
          <w:top w:val="nil"/>
          <w:left w:val="nil"/>
          <w:bottom w:val="nil"/>
          <w:right w:val="nil"/>
          <w:insideH w:val="nil"/>
          <w:insideV w:val="nil"/>
        </w:tblBorders>
        <w:tblLayout w:type="fixed"/>
        <w:tblLook w:val="0600" w:firstRow="0" w:lastRow="0" w:firstColumn="0" w:lastColumn="0" w:noHBand="1" w:noVBand="1"/>
      </w:tblPr>
      <w:tblGrid>
        <w:gridCol w:w="2510"/>
        <w:gridCol w:w="6820"/>
      </w:tblGrid>
      <w:tr w:rsidR="00E648BD" w14:paraId="1879E048" w14:textId="77777777" w:rsidTr="00544B7C">
        <w:trPr>
          <w:trHeight w:val="825"/>
        </w:trPr>
        <w:tc>
          <w:tcPr>
            <w:tcW w:w="251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80AF14A" w14:textId="77777777" w:rsidR="00E648BD" w:rsidRDefault="00000000">
            <w:pPr>
              <w:spacing w:before="240"/>
              <w:ind w:left="100"/>
              <w:rPr>
                <w:b/>
              </w:rPr>
            </w:pPr>
            <w:r>
              <w:rPr>
                <w:b/>
              </w:rPr>
              <w:t>Subject</w:t>
            </w:r>
          </w:p>
        </w:tc>
        <w:tc>
          <w:tcPr>
            <w:tcW w:w="6820" w:type="dxa"/>
            <w:tcBorders>
              <w:top w:val="single" w:sz="8" w:space="0" w:color="000000"/>
              <w:left w:val="nil"/>
              <w:bottom w:val="single" w:sz="8" w:space="0" w:color="000000"/>
              <w:right w:val="single" w:sz="8" w:space="0" w:color="000000"/>
            </w:tcBorders>
            <w:shd w:val="clear" w:color="auto" w:fill="auto"/>
            <w:tcMar>
              <w:top w:w="80" w:type="dxa"/>
              <w:left w:w="80" w:type="dxa"/>
              <w:bottom w:w="80" w:type="dxa"/>
              <w:right w:w="80" w:type="dxa"/>
            </w:tcMar>
          </w:tcPr>
          <w:p w14:paraId="06D79B9F" w14:textId="5CB4A0E7" w:rsidR="00E648BD" w:rsidRPr="00281F3D" w:rsidRDefault="003F6C31" w:rsidP="00281F3D">
            <w:r>
              <w:t>Computational materials science</w:t>
            </w:r>
          </w:p>
        </w:tc>
      </w:tr>
      <w:tr w:rsidR="00E648BD" w14:paraId="374F7CF2" w14:textId="77777777" w:rsidTr="00544B7C">
        <w:trPr>
          <w:trHeight w:val="595"/>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69DE281" w14:textId="77777777" w:rsidR="00E648BD" w:rsidRDefault="00000000">
            <w:pPr>
              <w:spacing w:before="240"/>
              <w:ind w:left="100"/>
              <w:rPr>
                <w:b/>
              </w:rPr>
            </w:pPr>
            <w:r>
              <w:rPr>
                <w:b/>
              </w:rPr>
              <w:t>Specific subject area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A270DF7" w14:textId="3A23121A" w:rsidR="00E648BD" w:rsidRPr="003F6C31" w:rsidRDefault="003F6C31" w:rsidP="003F6C31">
            <w:r>
              <w:t>Physics-based geometric packing</w:t>
            </w:r>
          </w:p>
        </w:tc>
      </w:tr>
      <w:tr w:rsidR="00E648BD" w14:paraId="2130EA4C" w14:textId="77777777" w:rsidTr="00544B7C">
        <w:trPr>
          <w:trHeight w:val="577"/>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F791CF0" w14:textId="77777777" w:rsidR="00E648BD" w:rsidRDefault="00000000">
            <w:pPr>
              <w:spacing w:before="240"/>
              <w:ind w:left="100"/>
              <w:rPr>
                <w:b/>
              </w:rPr>
            </w:pPr>
            <w:r>
              <w:rPr>
                <w:b/>
              </w:rPr>
              <w:t>Type of data</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2EA4BBD5" w14:textId="77777777" w:rsidR="00E648BD" w:rsidRDefault="00000000">
            <w:pPr>
              <w:spacing w:line="240" w:lineRule="auto"/>
            </w:pPr>
            <w:r>
              <w:t>Table</w:t>
            </w:r>
          </w:p>
          <w:p w14:paraId="5D9E690C" w14:textId="38D06B7C" w:rsidR="009F668F" w:rsidRDefault="009F668F">
            <w:pPr>
              <w:spacing w:line="240" w:lineRule="auto"/>
            </w:pPr>
            <w:r>
              <w:t>Figure</w:t>
            </w:r>
          </w:p>
        </w:tc>
      </w:tr>
      <w:tr w:rsidR="00E648BD" w14:paraId="4AD2D053" w14:textId="77777777" w:rsidTr="00544B7C">
        <w:trPr>
          <w:trHeight w:val="29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C991F87" w14:textId="77777777" w:rsidR="00E648BD" w:rsidRDefault="00000000">
            <w:pPr>
              <w:spacing w:before="240"/>
              <w:ind w:left="100"/>
              <w:rPr>
                <w:b/>
              </w:rPr>
            </w:pPr>
            <w:r>
              <w:rPr>
                <w:b/>
              </w:rPr>
              <w:t>How the data were acquired</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5A31FD64" w14:textId="09997F98" w:rsidR="003F6C31" w:rsidRPr="003F6C31" w:rsidRDefault="003F6C31" w:rsidP="003F6C31">
            <w:r>
              <w:t xml:space="preserve">Data was acquired </w:t>
            </w:r>
            <w:r w:rsidR="005C33B8">
              <w:t xml:space="preserve">by running compiled </w:t>
            </w:r>
            <w:r>
              <w:t>C</w:t>
            </w:r>
            <w:r w:rsidR="005C33B8">
              <w:t xml:space="preserve"> software hosted at </w:t>
            </w:r>
            <w:hyperlink r:id="rId9" w:history="1">
              <w:r w:rsidR="005C33B8" w:rsidRPr="00366DB5">
                <w:rPr>
                  <w:rStyle w:val="Hyperlink"/>
                </w:rPr>
                <w:t>https://github.com/VasiliBaranov/packing-generation</w:t>
              </w:r>
            </w:hyperlink>
            <w:r w:rsidR="005C33B8">
              <w:t xml:space="preserve"> in a two-step process orchestrated using Python in</w:t>
            </w:r>
            <w:r w:rsidR="00B135E9">
              <w:t xml:space="preserve"> </w:t>
            </w:r>
            <w:hyperlink r:id="rId10" w:history="1">
              <w:r w:rsidR="005D0C4F" w:rsidRPr="00316BD8">
                <w:rPr>
                  <w:rStyle w:val="Hyperlink"/>
                </w:rPr>
                <w:t>https://github.com/sparks-baird/matsci-opt-benchmarks/blob/main/scripts/particle_packing/packing_generation_submitit.py</w:t>
              </w:r>
            </w:hyperlink>
            <w:r w:rsidR="005C33B8">
              <w:t xml:space="preserve">. </w:t>
            </w:r>
            <w:r w:rsidR="001F4709" w:rsidRPr="001F4709">
              <w:t xml:space="preserve">The Python code was utilized as a driver for the compiled packing generation executable and executed using the resources provided by the University of Utah's Center for High-performance Computing (CHPC). The submission of jobs to the SLURM scheduler was facilitated through </w:t>
            </w:r>
            <w:hyperlink r:id="rId11" w:tgtFrame="_new" w:history="1">
              <w:r w:rsidR="001F4709" w:rsidRPr="001F4709">
                <w:rPr>
                  <w:rStyle w:val="Hyperlink"/>
                </w:rPr>
                <w:t>https://github.com/facebookincubator/submitit</w:t>
              </w:r>
            </w:hyperlink>
            <w:r w:rsidR="001F4709" w:rsidRPr="001F4709">
              <w:t xml:space="preserve">, and the MongoDB Data API was utilized to record </w:t>
            </w:r>
            <w:r w:rsidR="00014A28">
              <w:t>data</w:t>
            </w:r>
            <w:r w:rsidR="001F4709" w:rsidRPr="001F4709">
              <w:t xml:space="preserve"> in JSON format. For a snapshot of the code utilized in </w:t>
            </w:r>
            <w:proofErr w:type="spellStart"/>
            <w:r w:rsidR="001F4709" w:rsidRPr="001F4709">
              <w:t>matsci</w:t>
            </w:r>
            <w:proofErr w:type="spellEnd"/>
            <w:r w:rsidR="001F4709" w:rsidRPr="001F4709">
              <w:t xml:space="preserve">-opt-benchmarks, please refer to </w:t>
            </w:r>
            <w:hyperlink r:id="rId12" w:tgtFrame="_new" w:history="1">
              <w:r w:rsidR="001F4709" w:rsidRPr="001F4709">
                <w:rPr>
                  <w:rStyle w:val="Hyperlink"/>
                </w:rPr>
                <w:t>https://github.com/sparks-baird/matsci-opt-benchmarks/tree/v0.2.2</w:t>
              </w:r>
            </w:hyperlink>
            <w:r w:rsidR="001F4709" w:rsidRPr="001F4709">
              <w:t xml:space="preserve"> (</w:t>
            </w:r>
            <w:hyperlink r:id="rId13" w:anchor=".ZAJo6nbMIeM" w:history="1">
              <w:r w:rsidR="00CC4D25" w:rsidRPr="00564E25">
                <w:rPr>
                  <w:rStyle w:val="Hyperlink"/>
                </w:rPr>
                <w:t>https://zenodo.org/record/7697264#.ZAJo6nbMIeM</w:t>
              </w:r>
            </w:hyperlink>
            <w:r w:rsidR="001F4709" w:rsidRPr="001F4709">
              <w:t>).</w:t>
            </w:r>
          </w:p>
        </w:tc>
      </w:tr>
      <w:tr w:rsidR="00E648BD" w14:paraId="64A186E3" w14:textId="77777777" w:rsidTr="00544B7C">
        <w:trPr>
          <w:trHeight w:val="2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48EE8AE" w14:textId="77777777" w:rsidR="00E648BD" w:rsidRDefault="00000000">
            <w:pPr>
              <w:spacing w:before="240"/>
              <w:ind w:left="100"/>
              <w:rPr>
                <w:b/>
              </w:rPr>
            </w:pPr>
            <w:r>
              <w:rPr>
                <w:b/>
              </w:rPr>
              <w:t>Data format</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078550AB" w14:textId="3670E5E8" w:rsidR="006035D2" w:rsidRDefault="006035D2">
            <w:pPr>
              <w:spacing w:line="240" w:lineRule="auto"/>
            </w:pPr>
            <w:r>
              <w:t>Raw</w:t>
            </w:r>
          </w:p>
          <w:p w14:paraId="720D554D" w14:textId="69D76688" w:rsidR="00E648BD" w:rsidRDefault="00000000">
            <w:pPr>
              <w:spacing w:line="240" w:lineRule="auto"/>
            </w:pPr>
            <w:r>
              <w:t>Analyzed</w:t>
            </w:r>
          </w:p>
          <w:p w14:paraId="048E5D64" w14:textId="77777777" w:rsidR="00E648BD" w:rsidRDefault="00000000">
            <w:pPr>
              <w:spacing w:line="240" w:lineRule="auto"/>
            </w:pPr>
            <w:r>
              <w:t>Filtered</w:t>
            </w:r>
          </w:p>
        </w:tc>
      </w:tr>
      <w:tr w:rsidR="00E648BD" w14:paraId="198A6DBF" w14:textId="77777777" w:rsidTr="00AF681B">
        <w:trPr>
          <w:trHeight w:val="370"/>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3C0B032" w14:textId="77777777" w:rsidR="00E648BD" w:rsidRDefault="00000000">
            <w:pPr>
              <w:spacing w:before="240"/>
              <w:ind w:left="100"/>
              <w:rPr>
                <w:b/>
              </w:rPr>
            </w:pPr>
            <w:r>
              <w:rPr>
                <w:b/>
              </w:rPr>
              <w:t>Description of data collection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2344010" w14:textId="3302ED8A" w:rsidR="005C33B8" w:rsidRPr="005C33B8" w:rsidRDefault="001F4709" w:rsidP="005C33B8">
            <w:r w:rsidRPr="001F4709">
              <w:t>A total of 65536 parameter combinations were randomly sampled using quasi-random Sobol sampling, varying seven irreducible parameters in addition to the number of particles and initial scaling factor. A constrained search space was employed through the Ax Platform</w:t>
            </w:r>
            <w:r w:rsidR="002B3081">
              <w:t xml:space="preserve"> with repeats</w:t>
            </w:r>
            <w:r w:rsidRPr="001F4709">
              <w:t>. Out of these simulations, 494498 were successfully completed, requiring 206 CPU days to run.</w:t>
            </w:r>
            <w:r w:rsidR="0086297D">
              <w:t xml:space="preserve"> </w:t>
            </w:r>
            <w:r w:rsidR="006035D2">
              <w:t xml:space="preserve">Failed </w:t>
            </w:r>
            <w:r w:rsidR="006035D2">
              <w:lastRenderedPageBreak/>
              <w:t xml:space="preserve">simulations were recorded as </w:t>
            </w:r>
            <w:proofErr w:type="spellStart"/>
            <w:r w:rsidR="006035D2">
              <w:t>NaN</w:t>
            </w:r>
            <w:proofErr w:type="spellEnd"/>
            <w:r w:rsidR="006035D2">
              <w:t xml:space="preserve"> values with ratio of successful to total simulations tracked on a per parameter set basis (sobol_probability_filter.csv). R</w:t>
            </w:r>
            <w:r w:rsidR="0086297D">
              <w:t xml:space="preserve">epeat simulations were grouped and ranked by percentile using the “dense” method with pct=True in </w:t>
            </w:r>
            <w:proofErr w:type="spellStart"/>
            <w:r w:rsidR="0086297D" w:rsidRPr="0086297D">
              <w:t>pandas.core.groupby.GroupBy.rank</w:t>
            </w:r>
            <w:proofErr w:type="spellEnd"/>
            <w:r w:rsidR="006035D2">
              <w:t xml:space="preserve"> (sobol_regression.csv)</w:t>
            </w:r>
            <w:r w:rsidR="0076491A">
              <w:fldChar w:fldCharType="begin"/>
            </w:r>
            <w:r w:rsidR="0076491A">
              <w:instrText xml:space="preserve"> ADDIN ZOTERO_ITEM CSL_CITATION {"citationID":"5sVqd31r","properties":{"formattedCitation":"\\super 1\\nosupersub{}","plainCitation":"1","noteIndex":0},"citationItems":[{"id":15675,"uris":["http://zotero.org/groups/4654943/items/TFSFVU6B"],"itemData":{"id":15675,"type":"document","abstract":"Benchmarks are an essential driver of progress in scientific disciplines. Ideal benchmarks mimic real-world tasks as closely as possible, where insufficient difficulty or applicability can stunt growth in the field. Benchmarks should also have sufficiently low computational overhead to promote accessibility and repeatability. The goal is then to win a \"Turing test\" of sorts by creating a surrogate model that is indistinguishable from the ground truth observation (at least within the dataset bounds that were explored), necessitating a large amount of data. In the fields of materials science and chemistry, industry-relevant optimization tasks are often hierarchical, noisy, multi-fidelity, multi-objective, high-dimensional, and non-linearly correlated while exhibiting mixed numerical and categorical variables subject to linear and non-linear constraints. To complicate matters, unexpected, failed simulation or experimental regions may be present in the search space. In this study, 438371 random hard-sphere packing simulations representing 279 CPU days worth of computational overhead were performed across nine input parameters with linear constraints and two discrete fidelities each with continuous fidelity parameters and results were logged to a free-tier shared MongoDB Atlas database. Two core tabular datasets resulted from this study: 1. a failure probability dataset containing unique input parameter sets and the estimated probabilities that the simulation will fail at each of the two steps, and 2. a regression dataset mapping input parameter sets (including repeats) to particle packing fractions and computational runtimes for each of the two steps. These two datasets can be used to create a surrogate model as close as possible to running the actual simulations by incorporating simulation failure and heteroskedastic noise. For the regression dataset, percentile ranks were computed within each of the groups of identical parameter sets to enable capturing heteroskedastic noise. This is in contrast with a more traditional approach that imposes a-priori assumptions such as Gaussian noise e.g., by providing a mean and standard deviation. A similar approach can be applied to other benchmark datasets to bridge the gap between optimization benchmarks with low computational overhead and realistically complex, real-world optimization scenarios.","language":"eng","note":"DOI: 10.5281/zenodo.7513019\ntype: dataset","publisher":"Zenodo","source":"Zenodo","title":"Materials Science Optimization Benchmark Dataset for Multi-fidelity Hard-sphere Packing Simulations","URL":"https://zenodo.org/record/7513019","author":[{"family":"Baird","given":"Sterling G."}],"accessed":{"date-parts":[["2023",2,4]]},"issued":{"date-parts":[["2023",1,7]]},"citation-key":"baird_materials_2023-1"}}],"schema":"https://github.com/citation-style-language/schema/raw/master/csl-citation.json"} </w:instrText>
            </w:r>
            <w:r w:rsidR="0076491A">
              <w:fldChar w:fldCharType="separate"/>
            </w:r>
            <w:r w:rsidR="0076491A" w:rsidRPr="0076491A">
              <w:rPr>
                <w:szCs w:val="24"/>
                <w:vertAlign w:val="superscript"/>
              </w:rPr>
              <w:t>1</w:t>
            </w:r>
            <w:r w:rsidR="0076491A">
              <w:fldChar w:fldCharType="end"/>
            </w:r>
            <w:r w:rsidR="006035D2">
              <w:t>.</w:t>
            </w:r>
            <w:r w:rsidR="00FC3698">
              <w:t xml:space="preserve"> </w:t>
            </w:r>
            <w:r w:rsidR="00B62E5A">
              <w:t>S</w:t>
            </w:r>
            <w:r w:rsidR="00FC3698">
              <w:t>urrogate models</w:t>
            </w:r>
            <w:r w:rsidR="00974235">
              <w:t xml:space="preserve"> </w:t>
            </w:r>
            <w:r w:rsidR="00B62E5A">
              <w:t xml:space="preserve">were </w:t>
            </w:r>
            <w:r w:rsidR="00FC3698">
              <w:t>fitted for failure probability, packing fraction, and computational runtime for each of two particle packing algorithms, totaling six surrogate models.</w:t>
            </w:r>
          </w:p>
        </w:tc>
      </w:tr>
      <w:tr w:rsidR="00E648BD" w14:paraId="76DD765A" w14:textId="77777777" w:rsidTr="00544B7C">
        <w:trPr>
          <w:trHeight w:val="604"/>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EA0FA3F" w14:textId="77777777" w:rsidR="00E648BD" w:rsidRDefault="00000000">
            <w:pPr>
              <w:spacing w:before="240"/>
              <w:ind w:left="100"/>
              <w:rPr>
                <w:b/>
              </w:rPr>
            </w:pPr>
            <w:r>
              <w:rPr>
                <w:b/>
              </w:rPr>
              <w:lastRenderedPageBreak/>
              <w:t>Data source location</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3DE4354C" w14:textId="6439D68B" w:rsidR="009F668F" w:rsidRPr="009F668F" w:rsidRDefault="000D7BB6" w:rsidP="009F668F">
            <w:r w:rsidRPr="000D7BB6">
              <w:t>University of Utah, Salt Lake City UT USA</w:t>
            </w:r>
          </w:p>
        </w:tc>
      </w:tr>
      <w:tr w:rsidR="00E648BD" w14:paraId="3DF30D33" w14:textId="77777777" w:rsidTr="00544B7C">
        <w:trPr>
          <w:trHeight w:val="1693"/>
        </w:trPr>
        <w:tc>
          <w:tcPr>
            <w:tcW w:w="2510" w:type="dxa"/>
            <w:tcBorders>
              <w:top w:val="nil"/>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912616B" w14:textId="77777777" w:rsidR="00E648BD" w:rsidRDefault="00000000">
            <w:pPr>
              <w:spacing w:before="240"/>
              <w:ind w:left="100"/>
              <w:rPr>
                <w:b/>
              </w:rPr>
            </w:pPr>
            <w:r>
              <w:rPr>
                <w:b/>
              </w:rPr>
              <w:t>Data accessibility</w:t>
            </w:r>
          </w:p>
        </w:tc>
        <w:tc>
          <w:tcPr>
            <w:tcW w:w="6820" w:type="dxa"/>
            <w:tcBorders>
              <w:top w:val="nil"/>
              <w:left w:val="nil"/>
              <w:bottom w:val="single" w:sz="8" w:space="0" w:color="000000"/>
              <w:right w:val="single" w:sz="8" w:space="0" w:color="000000"/>
            </w:tcBorders>
            <w:shd w:val="clear" w:color="auto" w:fill="auto"/>
            <w:tcMar>
              <w:top w:w="80" w:type="dxa"/>
              <w:left w:w="80" w:type="dxa"/>
              <w:bottom w:w="80" w:type="dxa"/>
              <w:right w:w="80" w:type="dxa"/>
            </w:tcMar>
          </w:tcPr>
          <w:p w14:paraId="6D1705D8" w14:textId="29C2737A" w:rsidR="00E648BD" w:rsidRDefault="00000000">
            <w:pPr>
              <w:spacing w:before="240"/>
              <w:ind w:left="100"/>
            </w:pPr>
            <w:r>
              <w:t>Repository name:</w:t>
            </w:r>
            <w:r w:rsidR="005E2068">
              <w:t xml:space="preserve"> </w:t>
            </w:r>
            <w:proofErr w:type="spellStart"/>
            <w:r w:rsidR="005E2068">
              <w:t>Zenodo</w:t>
            </w:r>
            <w:proofErr w:type="spellEnd"/>
          </w:p>
          <w:p w14:paraId="27483119" w14:textId="7D28B4C5" w:rsidR="00E648BD" w:rsidRDefault="00000000">
            <w:pPr>
              <w:spacing w:before="240"/>
              <w:ind w:left="100"/>
            </w:pPr>
            <w:r>
              <w:t>Data identification number:</w:t>
            </w:r>
            <w:r w:rsidR="005E2068">
              <w:t xml:space="preserve"> </w:t>
            </w:r>
            <w:r w:rsidR="00A07095" w:rsidRPr="00A07095">
              <w:t>7696165</w:t>
            </w:r>
          </w:p>
          <w:p w14:paraId="2D7A0A8A" w14:textId="0AD49DAA" w:rsidR="00E648BD" w:rsidRDefault="00000000" w:rsidP="00544B7C">
            <w:pPr>
              <w:spacing w:before="240"/>
              <w:ind w:left="100"/>
              <w:rPr>
                <w:color w:val="1155CC"/>
              </w:rPr>
            </w:pPr>
            <w:r>
              <w:t>Direct URL to data:</w:t>
            </w:r>
            <w:r w:rsidR="005E2068">
              <w:t xml:space="preserve"> </w:t>
            </w:r>
            <w:hyperlink r:id="rId14" w:history="1">
              <w:r w:rsidR="002B3081" w:rsidRPr="00564E25">
                <w:rPr>
                  <w:rStyle w:val="Hyperlink"/>
                </w:rPr>
                <w:t>https://dx.doi.org/10.5281/zenodo.7696165</w:t>
              </w:r>
            </w:hyperlink>
          </w:p>
        </w:tc>
      </w:tr>
    </w:tbl>
    <w:p w14:paraId="2CCC5E98" w14:textId="77777777" w:rsidR="00E648BD" w:rsidRDefault="00000000">
      <w:pPr>
        <w:spacing w:before="240"/>
        <w:rPr>
          <w:i/>
        </w:rPr>
      </w:pPr>
      <w:r>
        <w:rPr>
          <w:i/>
        </w:rPr>
        <w:t xml:space="preserve"> </w:t>
      </w:r>
    </w:p>
    <w:p w14:paraId="7FD9E627" w14:textId="260B5130" w:rsidR="00F7485D" w:rsidRPr="00FE1808" w:rsidRDefault="00000000" w:rsidP="00FE1808">
      <w:pPr>
        <w:spacing w:before="240" w:after="240"/>
        <w:rPr>
          <w:sz w:val="24"/>
          <w:szCs w:val="24"/>
        </w:rPr>
      </w:pPr>
      <w:r>
        <w:rPr>
          <w:b/>
          <w:sz w:val="24"/>
          <w:szCs w:val="24"/>
        </w:rPr>
        <w:t>Value of the data</w:t>
      </w:r>
    </w:p>
    <w:p w14:paraId="14ABEA06" w14:textId="2E48BB01" w:rsidR="0058569D" w:rsidRDefault="0058569D" w:rsidP="0058569D">
      <w:pPr>
        <w:pStyle w:val="ListParagraph"/>
        <w:numPr>
          <w:ilvl w:val="0"/>
          <w:numId w:val="1"/>
        </w:numPr>
      </w:pPr>
      <w:r>
        <w:t>Valuable for adaptive design benchmarking</w:t>
      </w:r>
    </w:p>
    <w:p w14:paraId="223DAD57" w14:textId="1FDB0B9A" w:rsidR="0058569D" w:rsidRDefault="0058569D" w:rsidP="0058569D">
      <w:pPr>
        <w:pStyle w:val="ListParagraph"/>
        <w:numPr>
          <w:ilvl w:val="0"/>
          <w:numId w:val="1"/>
        </w:numPr>
      </w:pPr>
      <w:r>
        <w:t>Benefits optimization researchers and practitioners in the physical sciences</w:t>
      </w:r>
    </w:p>
    <w:p w14:paraId="76201236" w14:textId="3DB444E1" w:rsidR="0058569D" w:rsidRDefault="0058569D" w:rsidP="0058569D">
      <w:pPr>
        <w:pStyle w:val="ListParagraph"/>
        <w:numPr>
          <w:ilvl w:val="0"/>
          <w:numId w:val="1"/>
        </w:numPr>
      </w:pPr>
      <w:r>
        <w:t xml:space="preserve">Provides insight into packing behavior in powder-bed additive manufacturing, can be integrated with experimental </w:t>
      </w:r>
      <w:proofErr w:type="gramStart"/>
      <w:r>
        <w:t>data</w:t>
      </w:r>
      <w:proofErr w:type="gramEnd"/>
    </w:p>
    <w:p w14:paraId="47C33338" w14:textId="109F08D2" w:rsidR="00785522" w:rsidRPr="005E2068" w:rsidRDefault="00785522" w:rsidP="0058569D">
      <w:pPr>
        <w:pStyle w:val="ListParagraph"/>
        <w:numPr>
          <w:ilvl w:val="0"/>
          <w:numId w:val="1"/>
        </w:numPr>
      </w:pPr>
      <w:r>
        <w:t xml:space="preserve">Provides an example for future </w:t>
      </w:r>
      <w:proofErr w:type="gramStart"/>
      <w:r>
        <w:t>datasets</w:t>
      </w:r>
      <w:proofErr w:type="gramEnd"/>
      <w:r>
        <w:t xml:space="preserve"> </w:t>
      </w:r>
    </w:p>
    <w:p w14:paraId="622BAE7A" w14:textId="77777777" w:rsidR="00E648BD" w:rsidRDefault="00000000">
      <w:pPr>
        <w:spacing w:before="240"/>
        <w:rPr>
          <w:b/>
          <w:sz w:val="24"/>
          <w:szCs w:val="24"/>
        </w:rPr>
      </w:pPr>
      <w:r>
        <w:rPr>
          <w:b/>
          <w:sz w:val="24"/>
          <w:szCs w:val="24"/>
        </w:rPr>
        <w:t>Objective</w:t>
      </w:r>
    </w:p>
    <w:p w14:paraId="3F5A3314" w14:textId="7F80D9CA" w:rsidR="00E648BD" w:rsidRDefault="00E648BD">
      <w:pPr>
        <w:rPr>
          <w:i/>
          <w:color w:val="1155CC"/>
        </w:rPr>
      </w:pPr>
    </w:p>
    <w:p w14:paraId="36901BB6" w14:textId="77777777" w:rsidR="001F4709" w:rsidRDefault="001F4709" w:rsidP="000E425B"/>
    <w:p w14:paraId="1C354887" w14:textId="7EF30B7F" w:rsidR="001F4709" w:rsidRDefault="001F4709" w:rsidP="000E425B">
      <w:r w:rsidRPr="001F4709">
        <w:t xml:space="preserve">Optimization tasks that are relevant to industry in the fields of materials science and chemistry are typically hierarchical, noisy, </w:t>
      </w:r>
      <w:r w:rsidRPr="00465854">
        <w:t>multi-fidelity</w:t>
      </w:r>
      <w:r>
        <w:fldChar w:fldCharType="begin"/>
      </w:r>
      <w:r>
        <w:instrText xml:space="preserve"> ADDIN ZOTERO_ITEM CSL_CITATION {"citationID":"H5iznxq6","properties":{"formattedCitation":"\\super 2,3\\nosupersub{}","plainCitation":"2,3","noteIndex":0},"citationItems":[{"id":15428,"uris":["http://zotero.org/groups/4728776/items/VYNNNIT8"],"itemData":{"id":15428,"type":"article-journal","abstract":"We present a general framework for the design/optimization of materials that is capable of accounting for multiple information sources available to the materials designer. We demonstrate the framework through the microstructure-based design of multi-phase microstructures. Specifically, we seek to maximize the strength normalized strain-hardening rate of a dual-phase ferritic/martensitic steel through a multi-information source Bayesian optimal design strategy. We assume that we have multiple sources of information with varying degrees of fidelity as well as cost. The available information from all sources is fused through a reification approach and then a sequential experimental design is carried out. The experimental design seeks not only to identify the most promising region in the materials design space relative to the objective at hand, but also to identify the source of information that should be used to query this point in the decision space. The selection criterion for the source used, accounts for the discrepancy between the source and the ‘ground truth’ as well as its cost. It is shown that when there is a hard constraint on the budget available to carry out the optimization, accounting for the cost of querying individual sources is essential.","container-title":"Acta Materialia","DOI":"10.1016/j.actamat.2019.09.009","ISSN":"1359-6454","journalAbbreviation":"Acta Materialia","language":"en","page":"260-271","source":"ScienceDirect","title":"Efficient use of multiple information sources in material design","volume":"180","author":[{"family":"Ghoreishi","given":"Seyede Fatemeh"},{"family":"Molkeri","given":"Abhilash"},{"family":"Arróyave","given":"Raymundo"},{"family":"Allaire","given":"Douglas"},{"family":"Srivastava","given":"Ankit"}],"issued":{"date-parts":[["2019",11,1]]},"citation-key":"ghoreishi_efficient_2019"}},{"id":11542,"uris":["http://zotero.org/groups/4654943/items/NM6EKQJU"],"itemData":{"id":11542,"type":"article-journal","abstract":"Bayesian Optimisation (BO) refers to a suite of techniques for global optimisation of expensive black box functions, which use introspective Bayesian models of the function to efﬁciently search for the optimum. While BO has been applied successfully in many applications, modern optimisation tasks usher in new challenges where conventional methods fail spectacularly. In this work, we present Dragonﬂy, an open source Python library for scalable and robust BO. Dragonﬂy incorporates multiple recently developed methods that allow BO to be applied in challenging real world settings; these include better methods for handling higher dimensional domains, methods for handling multi-ﬁdelity evaluations when cheap approximations of an expensive function are available, methods for optimising over structured combinatorial spaces, such as the space of neural network architectures, and methods for handling parallel evaluations. Additionally, we develop new methodological improvements in BO for selecting the Bayesian model, selecting the acquisition function, and optimising over complex domains with different variable types and additional constraints. We compare Dragonﬂy to a suite of other packages and algorithms for global optimisation and demonstrate that when the above methods are integrated, they enable signiﬁcant improvements in the performance of BO. The Dragonﬂy library is available at dragonfly.github.io.","container-title":"arXiv:1903.06694 [cs, stat]","language":"en","note":"arXiv: 1903.06694","source":"arXiv.org","title":"Tuning Hyperparameters without Grad Students: Scalable and Robust Bayesian Optimisation with Dragonfly","title-short":"Tuning Hyperparameters without Grad Students","URL":"http://arxiv.org/abs/1903.06694","author":[{"family":"Kandasamy","given":"Kirthevasan"},{"family":"Vysyaraju","given":"Karun Raju"},{"family":"Neiswanger","given":"Willie"},{"family":"Paria","given":"Biswajit"},{"family":"Collins","given":"Christopher R."},{"family":"Schneider","given":"Jeff"},{"family":"Poczos","given":"Barnabas"},{"family":"Xing","given":"Eric P."}],"accessed":{"date-parts":[["2022",3,31]]},"issued":{"date-parts":[["2020",4,19]]},"citation-key":"kandasamy_tuning_2020"}}],"schema":"https://github.com/citation-style-language/schema/raw/master/csl-citation.json"} </w:instrText>
      </w:r>
      <w:r>
        <w:fldChar w:fldCharType="separate"/>
      </w:r>
      <w:r w:rsidRPr="0076491A">
        <w:rPr>
          <w:szCs w:val="24"/>
          <w:vertAlign w:val="superscript"/>
        </w:rPr>
        <w:t>2,3</w:t>
      </w:r>
      <w:r>
        <w:fldChar w:fldCharType="end"/>
      </w:r>
      <w:r w:rsidRPr="00465854">
        <w:t>, multi-objective</w:t>
      </w:r>
      <w:r>
        <w:fldChar w:fldCharType="begin"/>
      </w:r>
      <w:r>
        <w:instrText xml:space="preserve"> ADDIN ZOTERO_ITEM CSL_CITATION {"citationID":"a7c8NTqK","properties":{"formattedCitation":"\\super 4,5\\nosupersub{}","plainCitation":"4,5","noteIndex":0},"citationItems":[{"id":11500,"uris":["http://zotero.org/groups/4654943/items/Q923NSLS"],"itemData":{"id":11500,"type":"article-journal","abstract":"For real-world applications, material properties must usually meet multiple requirements, and researchers often spend considerable time designing such materials by trial and error. Multi-objective Bayesian optimization (MOBO) constitutes a promising data-driven solution to accelerate such design problems. As things stand, conceptually different MOBO methods exist for material design problems, such as scalarization- and hypervolume-based methods. However, no standard approach exists to compare how these methods perform and the appropriate choice of MOBO method in each case remains unclear. Herein, a benchmark protocol to compare how conceptually different MOBO methods perform was introduced, based on which the performances of MOBO methods were comprehensively compared using multiple design problems and performance metrics. The benchmark results showed that there was no method that performed best for all combinations of design problems and performance metrics. Moreover, when multiple MOBO methods were compared, the opportunity cost of using each method emerged and it was shown that an inappropriately chosen method can hinder MOBO efficiency. The benchmark results shown here highlight the importance of choosing the right MOBO method and provide guidelines for how this can be done.","container-title":"Materials Today Communications","DOI":"10.1016/j.mtcomm.2022.103440","ISSN":"23524928","journalAbbreviation":"Materials Today Communications","language":"en","page":"103440","source":"DOI.org (Crossref)","title":"Comparison of Conceptually Different Multi-Objective Bayesian Optimization Methods for Material Design Problems","author":[{"family":"Hanaoka","given":"Kyohei"}],"issued":{"date-parts":[["2022",3]]},"citation-key":"hanaokaComparisonConceptuallyDifferent2022"}},{"id":11456,"uris":["http://zotero.org/groups/4654943/items/FBZSSDWT"],"itemData":{"id":11456,"type":"article-journal","abstract":"Chimera enables multi-target optimization for experimentation or expensive computations, where evaluations are the limiting factor.\n          , \n            \n              Finding the ideal conditions satisfying multiple pre-defined targets simultaneously is a challenging decision-making process, which impacts science, engineering, and economics. Additional complexity arises for tasks involving experimentation or expensive computations, as the number of evaluated conditions must be kept low. We propose Chimera as a general purpose achievement scalarizing function for multi-target optimization where evaluations are the limiting factor. Chimera combines concepts of\n              a priori\n              scalarizing with lexicographic approaches and is applicable to any set of\n              n\n              unknown objectives. Importantly, it does not require detailed prior knowledge about individual objectives. The performance of Chimera is demonstrated on several well-established analytic multi-objective benchmark sets using different single-objective optimization algorithms. We further illustrate the applicability and performance of Chimera with two practical examples: (i) the auto-calibration of a virtual robotic sampling sequence for direct-injection, and (ii) the inverse-design of a four-pigment excitonic system for an efficient energy transport. The results indicate that Chimera enables a wide class of optimization algorithms to rapidly find ideal conditions. Additionally, the presented applications highlight the interpretability of Chimera to corroborate design choices for tailoring system parameters.","container-title":"Chemical Science","DOI":"10.1039/C8SC02239A","ISSN":"2041-6520, 2041-6539","issue":"39","journalAbbreviation":"Chem. Sci.","language":"en","page":"7642-7655","source":"DOI.org (Crossref)","title":"Chimera: enabling hierarchy based multi-objective optimization for self-driving laboratories","title-short":"Chimera","volume":"9","author":[{"family":"Häse","given":"Florian"},{"family":"Roch","given":"Loïc M."},{"family":"Aspuru-Guzik","given":"Alán"}],"issued":{"date-parts":[["2018"]]},"citation-key":"haseChimeraEnablingHierarchy2018"}}],"schema":"https://github.com/citation-style-language/schema/raw/master/csl-citation.json"} </w:instrText>
      </w:r>
      <w:r>
        <w:fldChar w:fldCharType="separate"/>
      </w:r>
      <w:r w:rsidRPr="0076491A">
        <w:rPr>
          <w:szCs w:val="24"/>
          <w:vertAlign w:val="superscript"/>
        </w:rPr>
        <w:t>4,5</w:t>
      </w:r>
      <w:r>
        <w:fldChar w:fldCharType="end"/>
      </w:r>
      <w:r w:rsidRPr="00465854">
        <w:t>, high-dimensional</w:t>
      </w:r>
      <w:r>
        <w:fldChar w:fldCharType="begin"/>
      </w:r>
      <w:r>
        <w:instrText xml:space="preserve"> ADDIN ZOTERO_ITEM CSL_CITATION {"citationID":"GxoFScab","properties":{"formattedCitation":"\\super 6,7\\nosupersub{}","plainCitation":"6,7","noteIndex":0},"citationItems":[{"id":11841,"uris":["http://zotero.org/users/6982238/items/G85YU3LN"],"itemData":{"id":11841,"type":"article-journal","abstract":"Expensive-to-train deep learning models can benefit from an optimization of the hyperparameters that determine the model architecture. We optimize 23 hyperparameters of a materials informatics model, Compositionally-Restricted Attention-Based Network (CrabNet), over 100 adaptive design iterations using two models within the Adaptive Experimentation (Ax) Platform. This includes a recently developed Bayesian optimization (BO) algorithm, sparse axis-aligned subspaces Bayesian optimization (SAASBO), which has shown exciting performance on high-dimensional optimization tasks. Using SAASBO to optimize CrabNet hyperparameters, we demonstrate a new state-of-the-art on the experimental band gap regression task within the materials informatics benchmarking platform, Matbench (</w:instrText>
      </w:r>
      <w:r>
        <w:rPr>
          <w:rFonts w:ascii="Cambria Math" w:hAnsi="Cambria Math" w:cs="Cambria Math"/>
        </w:rPr>
        <w:instrText>∼</w:instrText>
      </w:r>
      <w:r>
        <w:instrText xml:space="preserve">4.5 % decrease in mean absolute error (MAE) relative to incumbent). Characteristics of the adaptive design scheme as well as feature importances are described for each of the Ax models. SAASBO has great potential to both improve existing surrogate models, as shown in this work, and in future work, to efficiently discover new, high-performing materials in high-dimensional materials science search spaces.","container-title":"Computational Materials Science","DOI":"10.1016/j.commatsci.2022.111505","ISSN":"09270256","journalAbbreviation":"Computational Materials Science","language":"en","page":"111505","source":"DOI.org (Crossref)","title":"High-dimensional Bayesian optimization of 23 hyperparameters over 100 iterations for an attention-based network to predict materials property: A case study on CrabNet using Ax platform and SAASBO","title-short":"High-dimensional Bayesian optimization of 23 hyperparameters over 100 iterations for an attention-based network to predict materials property","volume":"211","author":[{"family":"Baird","given":"Sterling G."},{"family":"Liu","given":"Marianne"},{"family":"Sparks","given":"Taylor D."}],"issued":{"date-parts":[["2022",8]]},"citation-key":"baird_high-dimensional_2022-1"}},{"id":13334,"uris":["http://zotero.org/groups/4728776/items/5MZB7FRC"],"itemData":{"id":13334,"type":"article-journal","abstract":"Bayesian optimization (BO) is a powerful paradigm for efﬁcient optimization of black-box objective functions. High-dimensional BO presents a particular challenge, in part because the curse of dimensionality makes it difﬁcult to deﬁne—as well as do inference over—a suitable class of surrogate models. We argue that Gaussian process surrogate models deﬁned on sparse axis-aligned subspaces offer an attractive compromise between ﬂexibility and parsimony. We demonstrate that our approach, which relies on Hamiltonian Monte Carlo for inference, can rapidly identify sparse subspaces relevant to modeling the unknown objective function, enabling sample-efﬁcient high-dimensional BO. In an extensive suite of experiments comparing to existing methods for high-dimensional BO we demonstrate that our algorithm, Sparse AxisAligned Subspace BO (SAASBO), achieves excellent performance on several synthetic and realworld problems without the need to set problemspeciﬁc hyperparameters.","container-title":"arXiv:2103.00349 [cs, stat]","language":"en","note":"arXiv: 2103.00349","source":"arXiv.org","title":"High-Dimensional Bayesian Optimization with Sparse Axis-Aligned Subspaces","URL":"http://arxiv.org/abs/2103.00349","author":[{"family":"Eriksson","given":"David"},{"family":"Jankowiak","given":"Martin"}],"accessed":{"date-parts":[["2022",1,10]]},"issued":{"date-parts":[["2021",6,10]]},"citation-key":"eriksson_high-dimensional_2021"}}],"schema":"https://github.com/citation-style-language/schema/raw/master/csl-citation.json"} </w:instrText>
      </w:r>
      <w:r>
        <w:fldChar w:fldCharType="separate"/>
      </w:r>
      <w:r w:rsidRPr="0076491A">
        <w:rPr>
          <w:szCs w:val="24"/>
          <w:vertAlign w:val="superscript"/>
        </w:rPr>
        <w:t>6,7</w:t>
      </w:r>
      <w:r>
        <w:fldChar w:fldCharType="end"/>
      </w:r>
      <w:r w:rsidRPr="00465854">
        <w:t>,</w:t>
      </w:r>
      <w:r w:rsidRPr="001F4709">
        <w:t xml:space="preserve"> non-linearly correlated, and involve mixed numerical and categorical variables subject to linear</w:t>
      </w:r>
      <w:r>
        <w:fldChar w:fldCharType="begin"/>
      </w:r>
      <w:r>
        <w:instrText xml:space="preserve"> ADDIN ZOTERO_ITEM CSL_CITATION {"citationID":"yDwbPuGD","properties":{"formattedCitation":"\\super 8\\nosupersub{}","plainCitation":"8","noteIndex":0},"citationItems":[{"id":15503,"uris":["http://zotero.org/users/6982238/items/VXM5XXID"],"itemData":{"id":15503,"type":"article","abstract":"Would you rather search for a line inside a cube or a point inside a square? This type of solution degeneracy often exists in physics-based simulations and wet-lab experiments, but constraining these degeneracies is often unsupported or difficult to implement in many optimization packages, requiring additional time and expertise. So, are the possible improvements in efficiency worth the cost of implementation? We demonstrate that the compactness of a search space (to what extent and how degenerate solutions and non-solutions are removed) can significantly affect Bayesian optimization search efficiency via the Ax platform. We use a physics-based particle packing simulation with seven to nine tunable parameters, depending on the search space compactness, that represent three truncated, discrete log-normal distributions of particle sizes. This physics-based simulation exhibits three qualitatively different degeneracy types: size-invariance, compositional-invariance, and permutation-invariance. We assess a total of eight search space types which range from none up to all three constraint types imposed simultaneously. We find that leaving the search space unconstrained leads to a large variance in the outcome and that on average, the most constrained search space is not always the most efficient. Likewise, the least constrained search space is not always the least efficient. We recommend that optimization practitioners in the physical sciences carefully consider the impact of removing search space degeneracies on search efficiency before running expensive optimization campaigns.","DOI":"10.26434/chemrxiv-2022-nz2w8-v2","language":"en","publisher":"ChemRxiv","source":"Cambridge Engage Preprints","title":"The most compact search space is not always the most efficient: A case study on maximizing solid rocket fuel packing fraction via constrained Bayesian optimization","title-short":"The most compact search space is not always the most efficient","URL":"https://chemrxiv.org/engage/chemrxiv/article-details/6316d81f5351a3b2e6f040db","author":[{"family":"Baird","given":"Sterling"},{"family":"Hall","given":"Jason R."},{"family":"Sparks","given":"Taylor D."}],"accessed":{"date-parts":[["2023",1,2]]},"issued":{"date-parts":[["2022",9,6]]},"citation-key":"baird_most_2022"}}],"schema":"https://github.com/citation-style-language/schema/raw/master/csl-citation.json"} </w:instrText>
      </w:r>
      <w:r>
        <w:fldChar w:fldCharType="separate"/>
      </w:r>
      <w:r w:rsidRPr="0076491A">
        <w:rPr>
          <w:szCs w:val="24"/>
          <w:vertAlign w:val="superscript"/>
        </w:rPr>
        <w:t>8</w:t>
      </w:r>
      <w:r>
        <w:fldChar w:fldCharType="end"/>
      </w:r>
      <w:r w:rsidRPr="001F4709">
        <w:t xml:space="preserve"> and non-linear constraints. Existing benchmark datasets</w:t>
      </w:r>
      <w:r>
        <w:fldChar w:fldCharType="begin"/>
      </w:r>
      <w:r>
        <w:instrText xml:space="preserve"> ADDIN ZOTERO_ITEM CSL_CITATION {"citationID":"BAOrZLr8","properties":{"formattedCitation":"\\super 9\\uc0\\u8211{}14\\nosupersub{}","plainCitation":"9–14","noteIndex":0},"citationItems":[{"id":11399,"uris":["http://zotero.org/groups/4654943/items/V42PT6WE"],"itemData":{"id":11399,"type":"article-journal","abstract":"Abstract\n            \n              We present a benchmark test suite and an automated machine learning procedure for evaluating supervised machine learning (ML) models for predicting properties of inorganic bulk materials. The test suite, Matbench, is a set of 13 ML tasks that range in size from 312 to 132k samples and contain data from 10 density functional theory-derived and experimental sources. Tasks include predicting optical, thermal, electronic, thermodynamic, tensile, and elastic properties given a material’s composition and/or crystal structure. The reference algorithm, Automatminer, is a highly-extensible, fully automated ML pipeline for predicting materials properties from materials primitives (such as composition and crystal structure) without user intervention or hyperparameter tuning. We test Automatminer on the Matbench test suite and compare its predictive power with state-of-the-art crystal graph neural networks and a traditional descriptor-based Random Forest model. We find Automatminer achieves the best performance on 8 of 13 tasks in the benchmark. We also show our test suite is capable of exposing predictive advantages of each algorithm—namely, that crystal graph methods appear to outperform traditional machine learning methods given ~10\n              4\n              or greater data points. We encourage evaluating materials ML algorithms on the Matbench benchmark and comparing them against the latest version of Automatminer.","container-title":"npj Computational Materials","DOI":"10.1038/s41524-020-00406-3","ISSN":"2057-3960","issue":"1","journalAbbreviation":"npj Comput Mater","language":"en","page":"138","source":"DOI.org (Crossref)","title":"Benchmarking materials property prediction methods: the Matbench test set and Automatminer reference algorithm","title-short":"Benchmarking materials property prediction methods","volume":"6","author":[{"family":"Dunn","given":"Alexander"},{"family":"Wang","given":"Qi"},{"family":"Ganose","given":"Alex"},{"family":"Dopp","given":"Daniel"},{"family":"Jain","given":"Anubhav"}],"issued":{"date-parts":[["2020",12]]},"citation-key":"dunnBenchmarkingMaterialsProperty2020"}},{"id":12601,"uris":["http://zotero.org/groups/4728776/items/IX8W8LGX"],"itemData":{"id":12601,"type":"article-journal","abstract":"As the number of novel data-driven approaches to material science continues to grow, it is crucial to perform consistent quality, reliability and applicability assessments of model performance. In this paper, we benchmark the Materials Optimal Descriptor Network (MODNet) method and architecture against the recently released MatBench v0.1, a curated test suite of materials datasets. MODNet is shown to outperform current leaders on 6 of the 13 tasks, while closely matching the current leaders on a further 2 tasks; MODNet performs particularly well when the number of samples is below 10 000. Attention is paid to two topics of concern when benchmarking models. First, we encourage the reporting of a more diverse set of metrics as it leads to a more comprehensive and holistic comparison of model performance. Second, an equally important task is the uncertainty assessment of a model towards a target domain. Significant variations in validation errors can be observed, depending on the imbalance and bias in the training set (i.e., similarity between training and application space). By using an ensemble MODNet model, confidence intervals can be built and the uncertainty on individual predictions can be quantified. Imbalance and bias issues are often overlooked, and yet are important for successful real-world applications of machine learning in materials science and condensed matter.","container-title":"Journal of Physics: Condensed Matter","DOI":"10.1088/1361-648X/ac1280","ISSN":"0953-8984, 1361-648X","issue":"40","journalAbbreviation":"J. Phys.: Condens. Matter","language":"en","note":"Citation Key: debreuckRobustModelBenchmarking2021","page":"404002","source":"DOI.org (Crossref)","title":"Robust model benchmarking and bias-imbalance in data-driven materials science: a case study on MODNet","title-short":"Robust model benchmarking and bias-imbalance in data-driven materials science","volume":"33","author":[{"family":"De Breuck","given":"Pierre-Paul"},{"family":"Evans","given":"Matthew L"},{"family":"Rignanese","given":"Gian-Marco"}],"issued":{"date-parts":[["2021",10,6]]},"citation-key":"debreuckRobustModelBenchmarking2021"}},{"id":12604,"uris":["http://zotero.org/groups/4728776/items/ZLVL93QC"],"itemData":{"id":12604,"type":"article","abstract":"Autonomous physical science is revolutionizing materials science. In these systems, machine learning controls experiment design, execution, and analysis in a closed loop. Active learning, the machine learning field of optimal experiment design, selects each subsequent experiment to maximize knowledge toward the user goal. Autonomous system performance can be further improved with implementation of scientific machine learning, also known as inductive bias-engineered artificial intelligence, which folds prior knowledge of physical laws (e.g., Gibbs phase rule) into the algorithm. As the number, diversity, and uses for active learning strategies grow, there is an associated growing necessity for real-world reference datasets to benchmark strategies. We present a reference dataset and demonstrate its use to benchmark active learning strategies in the form of various acquisition functions. Active learning strategies are used to rapidly identify materials with optimal physical properties within a ternary materials system. The data is from an actual Fe-Co-Ni thin-film library and includes previously acquired experimental data for materials compositions, X-ray diffraction patterns, and two functional properties of magnetic coercivity and the Kerr rotation. Popular active learning methods along with a recent scientific active learning method are benchmarked for their materials optimization performance. We discuss the relationship between algorithm performance, materials search space complexity, and the incorporation of prior knowledge.","note":"arXiv:2204.05838 [cond-mat]","number":"arXiv:2204.05838","publisher":"arXiv","source":"arXiv.org","title":"Benchmarking Active Learning Strategies for Materials Optimization and Discovery","URL":"http://arxiv.org/abs/2204.05838","author":[{"family":"Wang","given":"Alex"},{"family":"Liang","given":"Haotong"},{"family":"McDannald","given":"Austin"},{"family":"Takeuchi","given":"Ichiro"},{"family":"Kusne","given":"A. Gilad"}],"accessed":{"date-parts":[["2022",7,4]]},"issued":{"date-parts":[["2022",4,12]]},"citation-key":"wang_benchmarking_2022"}},{"id":11336,"uris":["http://zotero.org/groups/4654943/items/7IF22LFB"],"itemData":{"id":11336,"type":"article-journal","abstract":"Abstract\n            Bayesian optimization (BO) has been leveraged for guiding autonomous and high-throughput experiments in materials science. However, few have evaluated the efficiency of BO across a broad range of experimental materials domains. In this work, we quantify the performance of BO with a collection of surrogate model and acquisition function pairs across five diverse experimental materials systems. By defining acceleration and enhancement metrics for materials optimization objectives, we find that surrogate models such as Gaussian Process (GP) with anisotropic kernels and Random Forest (RF) have comparable performance in BO, and both outperform the commonly used GP with isotropic kernels. GP with anisotropic kernels has demonstrated the most robustness, yet RF is a close alternative and warrants more consideration because it is free from distribution assumptions, has smaller time complexity, and requires less effort in initial hyperparameter selection. We also raise awareness about the benefits of using GP with anisotropic kernels in future materials optimization campaigns.","container-title":"npj Computational Materials","DOI":"10.1038/s41524-021-00656-9","ISSN":"2057-3960","issue":"1","journalAbbreviation":"npj Comput Mater","language":"en","page":"188","source":"DOI.org (Crossref)","title":"Benchmarking the performance of Bayesian optimization across multiple experimental materials science domains","volume":"7","author":[{"family":"Liang","given":"Qiaohao"},{"family":"Gongora","given":"Aldair E."},{"family":"Ren","given":"Zekun"},{"family":"Tiihonen","given":"Armi"},{"family":"Liu","given":"Zhe"},{"family":"Sun","given":"Shijing"},{"family":"Deneault","given":"James R."},{"family":"Bash","given":"Daniil"},{"family":"Mekki-Berrada","given":"Flore"},{"family":"Khan","given":"Saif A."},{"family":"Hippalgaonkar","given":"Kedar"},{"family":"Maruyama","given":"Benji"},{"family":"Brown","given":"Keith A."},{"family":"Fisher III","given":"John"},{"family":"Buonassisi","given":"Tonio"}],"issued":{"date-parts":[["2021",12]]},"citation-key":"liangBenchmarkingPerformanceBayesian2021"}},{"id":10447,"uris":["http://zotero.org/groups/4391389/items/PT7G3JBW"],"itemData":{"id":10447,"type":"article-journal","container-title":"Data in Brief","DOI":"10.1016/j.dib.2021.107262","ISSN":"23523409","journalAbbreviation":"Data in Brief","language":"en","page":"107262","source":"DOI.org (Crossref)","title":"Benchmark datasets incorporating diverse tasks, sample sizes, material systems, and data heterogeneity for materials informatics","volume":"37","author":[{"family":"Henderson","given":"Ashley N."},{"family":"Kauwe","given":"Steven K."},{"family":"Sparks","given":"Taylor D."}],"issued":{"date-parts":[["2021",8]]},"citation-key":"hendersonBenchmarkDatasetsIncorporating2021"}},{"id":15511,"uris":["http://zotero.org/groups/4728776/items/VM62Q5UK"],"itemData":{"id":15511,"type":"article-journal","abstract":"Research challenges encountered across science, engineering, and economics can frequently be formulated as optimization tasks. In chemistry and materials science, recent growth in laboratory digitization and automation has sparked interest in optimization-guided autonomous discovery and closed-loop experimentation. Experiment planning strategies based on off-the-shelf optimization algorithms can be employed in fully autonomous research platforms to achieve desired experimentation goals with the minimum number of trials. However, the experiment planning strategy that is most suitable to a scientific discovery task is a priori unknown while rigorous comparisons of different strategies are highly time and resource demanding. As optimization algorithms are typically benchmarked on low-dimensional synthetic functions, it is unclear how their performance would translate to noisy, higher-dimensional experimental tasks encountered in chemistry and materials science. We introduce Olympus, a software package that provides a consistent and easy-to-use framework for benchmarking optimization algorithms against realistic experiments emulated via probabilistic deep-learning models. Olympus includes a collection of experimentally derived benchmark sets from chemistry and materials science and a suite of experiment planning strategies that can be easily accessed via a user-friendly Python interface. Furthermore, Olympus facilitates the integration, testing, and sharing of custom algorithms and user-defined datasets. In brief, Olympus mitigates the barriers associated with benchmarking optimization algorithms on realistic experimental scenarios, promoting data sharing and the creation of a standard framework for evaluating the performance of experiment planning strategies.","container-title":"Machine Learning: Science and Technology","DOI":"10.1088/2632-2153/abedc8","ISSN":"2632-2153","issue":"3","journalAbbreviation":"Mach. Learn.: Sci. Technol.","language":"en","note":"publisher: IOP Publishing","page":"035021","source":"Institute of Physics","title":"Olympus: a benchmarking framework for noisy optimization and experiment planning","title-short":"Olympus","volume":"2","author":[{"family":"Häse","given":"Florian"},{"family":"Aldeghi","given":"Matteo"},{"family":"Hickman","given":"Riley J."},{"family":"Roch","given":"Loïc M."},{"family":"Christensen","given":"Melodie"},{"family":"Liles","given":"Elena"},{"family":"Hein","given":"Jason E."},{"family":"Aspuru-Guzik","given":"Alán"}],"issued":{"date-parts":[["2021",7]]},"citation-key":"hase_olympus_2021"}}],"schema":"https://github.com/citation-style-language/schema/raw/master/csl-citation.json"} </w:instrText>
      </w:r>
      <w:r>
        <w:fldChar w:fldCharType="separate"/>
      </w:r>
      <w:r w:rsidRPr="0076491A">
        <w:rPr>
          <w:szCs w:val="24"/>
          <w:vertAlign w:val="superscript"/>
        </w:rPr>
        <w:t>9–14</w:t>
      </w:r>
      <w:r>
        <w:fldChar w:fldCharType="end"/>
      </w:r>
      <w:r w:rsidRPr="001F4709">
        <w:t xml:space="preserve"> have limitations as they ignore or simplify the impact of noise and the occurrence of failure with certain parameter combinations. By integrating simulation failure and heteroskedastic noise, we aim to achieve a "Turing test" scenario where the surrogate model is practically indistinguishable from the ground truth simulation. This strategy bridges the gap between low-cost surrogate functions based on benchmark datasets and the high-cost evaluation of objective functions in real-world scenarios.</w:t>
      </w:r>
    </w:p>
    <w:p w14:paraId="02664FC6" w14:textId="77777777" w:rsidR="00E648BD" w:rsidRDefault="00000000">
      <w:pPr>
        <w:spacing w:before="240"/>
        <w:rPr>
          <w:b/>
          <w:sz w:val="24"/>
          <w:szCs w:val="24"/>
        </w:rPr>
      </w:pPr>
      <w:r>
        <w:rPr>
          <w:b/>
          <w:sz w:val="24"/>
          <w:szCs w:val="24"/>
        </w:rPr>
        <w:t>Data description</w:t>
      </w:r>
    </w:p>
    <w:p w14:paraId="2DB4CE99" w14:textId="58DD1F0E" w:rsidR="00A64D2C" w:rsidRDefault="00A64D2C">
      <w:pPr>
        <w:jc w:val="both"/>
        <w:rPr>
          <w:i/>
          <w:color w:val="1155CC"/>
        </w:rPr>
      </w:pPr>
    </w:p>
    <w:p w14:paraId="3040275C" w14:textId="695A3D32" w:rsidR="00B77EF9" w:rsidRDefault="00B77EF9">
      <w:pPr>
        <w:jc w:val="both"/>
      </w:pPr>
      <w:r>
        <w:lastRenderedPageBreak/>
        <w:t xml:space="preserve">The failure probability dataset </w:t>
      </w:r>
      <w:r w:rsidR="00FC3698">
        <w:t>(</w:t>
      </w:r>
      <w:r w:rsidR="00FC3698" w:rsidRPr="005D77C2">
        <w:t>sobol_probability_filter.csv</w:t>
      </w:r>
      <w:r w:rsidR="00FC3698">
        <w:t xml:space="preserve">) </w:t>
      </w:r>
      <w:r>
        <w:t xml:space="preserve">contains unique input parameter sets (nine variables) and the estimated probabilities that the simulation will fail at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3BF2621F" w14:textId="77777777" w:rsidR="00B77EF9" w:rsidRDefault="00B77EF9">
      <w:pPr>
        <w:jc w:val="both"/>
      </w:pPr>
    </w:p>
    <w:p w14:paraId="35FD3B3F" w14:textId="54FB8024" w:rsidR="00B77EF9" w:rsidRDefault="00B77EF9">
      <w:pPr>
        <w:jc w:val="both"/>
      </w:pPr>
      <w:r>
        <w:t xml:space="preserve">The regression dataset </w:t>
      </w:r>
      <w:r w:rsidR="00FC3698">
        <w:t>(</w:t>
      </w:r>
      <w:r w:rsidR="00FC3698" w:rsidRPr="005D77C2">
        <w:t>sobol_regression.csv</w:t>
      </w:r>
      <w:r w:rsidR="00FC3698">
        <w:t xml:space="preserve">) </w:t>
      </w:r>
      <w:r>
        <w:t>contains input parameter</w:t>
      </w:r>
      <w:r w:rsidR="00514C7E">
        <w:t>s</w:t>
      </w:r>
      <w:r>
        <w:t xml:space="preserve"> (including repeats) spanning nine variables and corresponding particle packing fractions </w:t>
      </w:r>
      <w:r w:rsidR="00514C7E">
        <w:t xml:space="preserve">as well as </w:t>
      </w:r>
      <w:r>
        <w:t xml:space="preserve">computational runtimes for each of the two steps (force-biased algorithm and </w:t>
      </w:r>
      <w:proofErr w:type="spellStart"/>
      <w:r w:rsidRPr="00093A4D">
        <w:t>Lubachevsky</w:t>
      </w:r>
      <w:proofErr w:type="spellEnd"/>
      <w:r w:rsidRPr="00093A4D">
        <w:t>–</w:t>
      </w:r>
      <w:proofErr w:type="spellStart"/>
      <w:r w:rsidRPr="00093A4D">
        <w:t>Stillinger</w:t>
      </w:r>
      <w:proofErr w:type="spellEnd"/>
      <w:r>
        <w:t>).</w:t>
      </w:r>
    </w:p>
    <w:p w14:paraId="01A1B0F5" w14:textId="330E4C65" w:rsidR="00F4626A" w:rsidRDefault="00F4626A">
      <w:pPr>
        <w:jc w:val="both"/>
      </w:pPr>
    </w:p>
    <w:p w14:paraId="46958AAB" w14:textId="0D49AB8E" w:rsidR="00F4626A" w:rsidRDefault="00DE4254">
      <w:pPr>
        <w:jc w:val="both"/>
      </w:pPr>
      <w:r>
        <w:t xml:space="preserve">There are six </w:t>
      </w:r>
      <w:r w:rsidR="00F4626A">
        <w:t>regression models (</w:t>
      </w:r>
      <w:proofErr w:type="spellStart"/>
      <w:r w:rsidRPr="005D77C2">
        <w:t>surrogate_models.pkl</w:t>
      </w:r>
      <w:proofErr w:type="spellEnd"/>
      <w:r>
        <w:t>) trained on all data meant for production use. These six models can be used together to create the benchmark function.</w:t>
      </w:r>
    </w:p>
    <w:p w14:paraId="58B5BF20" w14:textId="4F7215E0" w:rsidR="006A2326" w:rsidRDefault="006A2326">
      <w:pPr>
        <w:jc w:val="both"/>
      </w:pPr>
    </w:p>
    <w:p w14:paraId="66BE17C0" w14:textId="3F08CE41" w:rsidR="006A2326" w:rsidRDefault="006A2326" w:rsidP="00A75AF6">
      <w:pPr>
        <w:jc w:val="both"/>
      </w:pPr>
      <w:r>
        <w:t xml:space="preserve">There are five </w:t>
      </w:r>
      <w:r w:rsidR="00040D66">
        <w:t xml:space="preserve">cross-validation </w:t>
      </w:r>
      <w:r>
        <w:t>sets of six regression models (</w:t>
      </w:r>
      <w:r w:rsidRPr="005D77C2">
        <w:t>cross_validation_models_0.pkl</w:t>
      </w:r>
      <w:r>
        <w:t xml:space="preserve">, </w:t>
      </w:r>
      <w:r w:rsidRPr="005D77C2">
        <w:t>cross_validation_models_1.pkl</w:t>
      </w:r>
      <w:r>
        <w:t xml:space="preserve">, </w:t>
      </w:r>
      <w:r w:rsidRPr="005D77C2">
        <w:t>cross_validation_models_2.pkl</w:t>
      </w:r>
      <w:r>
        <w:t xml:space="preserve">, </w:t>
      </w:r>
      <w:r w:rsidRPr="005D77C2">
        <w:t>cross_validation_models_3.pkl</w:t>
      </w:r>
      <w:r>
        <w:t xml:space="preserve">, </w:t>
      </w:r>
      <w:r w:rsidRPr="005D77C2">
        <w:t>cross_validation_models_4.pkl</w:t>
      </w:r>
      <w:r>
        <w:t>)</w:t>
      </w:r>
      <w:r w:rsidR="00040D66">
        <w:t>.</w:t>
      </w:r>
    </w:p>
    <w:p w14:paraId="0F573820" w14:textId="2010ED95" w:rsidR="00A75AF6" w:rsidRDefault="00A75AF6" w:rsidP="00A75AF6">
      <w:pPr>
        <w:jc w:val="both"/>
      </w:pPr>
    </w:p>
    <w:p w14:paraId="44772B52" w14:textId="7A474922" w:rsidR="00A75AF6" w:rsidRDefault="00313211" w:rsidP="00A75AF6">
      <w:pPr>
        <w:jc w:val="both"/>
      </w:pPr>
      <w:r>
        <w:t>The m</w:t>
      </w:r>
      <w:r w:rsidR="00A75AF6">
        <w:t>odel metadata (</w:t>
      </w:r>
      <w:proofErr w:type="spellStart"/>
      <w:r w:rsidR="00A75AF6" w:rsidRPr="005D77C2">
        <w:t>model_metadata.json</w:t>
      </w:r>
      <w:proofErr w:type="spellEnd"/>
      <w:r w:rsidR="00A75AF6">
        <w:t>) contains the raw mean absolute error scores, the raw predictions, and the true values for each of the cross-validation folds.</w:t>
      </w:r>
    </w:p>
    <w:p w14:paraId="32D83A54" w14:textId="0B524520" w:rsidR="00B733CE" w:rsidRDefault="00B733CE">
      <w:pPr>
        <w:jc w:val="both"/>
      </w:pPr>
    </w:p>
    <w:p w14:paraId="51F31134" w14:textId="4C9B7085" w:rsidR="00E724C8" w:rsidRDefault="00E724C8">
      <w:pPr>
        <w:jc w:val="both"/>
      </w:pPr>
      <w:r>
        <w:fldChar w:fldCharType="begin"/>
      </w:r>
      <w:r>
        <w:instrText xml:space="preserve"> REF _Ref123984472 \h </w:instrText>
      </w:r>
      <w:r>
        <w:fldChar w:fldCharType="separate"/>
      </w:r>
      <w:r w:rsidR="006F5F38">
        <w:t xml:space="preserve">Figure </w:t>
      </w:r>
      <w:r w:rsidR="006F5F38">
        <w:rPr>
          <w:noProof/>
        </w:rPr>
        <w:t>1</w:t>
      </w:r>
      <w:r>
        <w:fldChar w:fldCharType="end"/>
      </w:r>
      <w:r>
        <w:t xml:space="preserve"> contains a histogram for the number of successful repeats for each parameter combination. </w:t>
      </w:r>
    </w:p>
    <w:p w14:paraId="5F0D5742" w14:textId="401F8FEA" w:rsidR="00E724C8" w:rsidRDefault="00E724C8">
      <w:pPr>
        <w:jc w:val="both"/>
      </w:pPr>
    </w:p>
    <w:p w14:paraId="15E0EBA3" w14:textId="6A66D2DF" w:rsidR="00E724C8" w:rsidRDefault="00E724C8">
      <w:pPr>
        <w:jc w:val="both"/>
      </w:pPr>
      <w:r>
        <w:fldChar w:fldCharType="begin"/>
      </w:r>
      <w:r>
        <w:instrText xml:space="preserve"> REF _Ref123984559 \h </w:instrText>
      </w:r>
      <w:r>
        <w:fldChar w:fldCharType="separate"/>
      </w:r>
      <w:r w:rsidR="006F5F38">
        <w:t xml:space="preserve">Figure </w:t>
      </w:r>
      <w:r w:rsidR="006F5F38">
        <w:rPr>
          <w:noProof/>
        </w:rPr>
        <w:t>2</w:t>
      </w:r>
      <w:r>
        <w:fldChar w:fldCharType="end"/>
      </w:r>
      <w:r>
        <w:t xml:space="preserve"> contains the probability of a simulation failing for each of the two algorithms.</w:t>
      </w:r>
    </w:p>
    <w:p w14:paraId="4A819CC9" w14:textId="6968A95A" w:rsidR="00E724C8" w:rsidRDefault="00E724C8" w:rsidP="00093A4D">
      <w:pPr>
        <w:keepNext/>
      </w:pPr>
    </w:p>
    <w:p w14:paraId="6F35D5D5" w14:textId="3C4E8DDF" w:rsidR="00E724C8" w:rsidRDefault="00E724C8" w:rsidP="00093A4D">
      <w:pPr>
        <w:keepNext/>
      </w:pPr>
      <w:r>
        <w:fldChar w:fldCharType="begin"/>
      </w:r>
      <w:r>
        <w:instrText xml:space="preserve"> REF _Ref123984563 \h </w:instrText>
      </w:r>
      <w:r>
        <w:fldChar w:fldCharType="separate"/>
      </w:r>
      <w:r w:rsidR="006F5F38">
        <w:t xml:space="preserve">Figure </w:t>
      </w:r>
      <w:r w:rsidR="006F5F38">
        <w:rPr>
          <w:noProof/>
        </w:rPr>
        <w:t>3</w:t>
      </w:r>
      <w:r>
        <w:fldChar w:fldCharType="end"/>
      </w:r>
      <w:r>
        <w:t xml:space="preserve"> contains the histograms of observed particle packing fractions for each of the two algorithms.</w:t>
      </w:r>
    </w:p>
    <w:p w14:paraId="4286F5CC" w14:textId="3A6B895E" w:rsidR="00093A4D" w:rsidRDefault="00FC0C21" w:rsidP="00093A4D">
      <w:pPr>
        <w:keepNext/>
      </w:pPr>
      <w:r>
        <w:rPr>
          <w:noProof/>
        </w:rPr>
        <w:drawing>
          <wp:inline distT="0" distB="0" distL="0" distR="0" wp14:anchorId="6B9EFE9E" wp14:editId="2F1BD8E7">
            <wp:extent cx="38100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5422D2E7" w14:textId="3F2ABCC2" w:rsidR="00A64D2C" w:rsidRDefault="00093A4D" w:rsidP="00093A4D">
      <w:pPr>
        <w:pStyle w:val="Caption"/>
      </w:pPr>
      <w:bookmarkStart w:id="3" w:name="_Ref123984472"/>
      <w:r>
        <w:t xml:space="preserve">Figure </w:t>
      </w:r>
      <w:fldSimple w:instr=" SEQ Figure \* ARABIC ">
        <w:r w:rsidR="006F5F38">
          <w:rPr>
            <w:noProof/>
          </w:rPr>
          <w:t>1</w:t>
        </w:r>
      </w:fldSimple>
      <w:bookmarkEnd w:id="3"/>
      <w:r>
        <w:t>. Histogram of number of parameter groups vs. number of successful repeats within a given group.</w:t>
      </w:r>
    </w:p>
    <w:p w14:paraId="5EE8390C" w14:textId="0DE157FB" w:rsidR="00FC0C21" w:rsidRDefault="00FC0C21" w:rsidP="00A64D2C"/>
    <w:p w14:paraId="0CA0A0BC" w14:textId="77777777" w:rsidR="00093A4D" w:rsidRDefault="00FC0C21" w:rsidP="00093A4D">
      <w:pPr>
        <w:keepNext/>
      </w:pPr>
      <w:r>
        <w:rPr>
          <w:noProof/>
        </w:rPr>
        <w:lastRenderedPageBreak/>
        <w:drawing>
          <wp:inline distT="0" distB="0" distL="0" distR="0" wp14:anchorId="4BDD1B78" wp14:editId="37B7B60F">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18F8EAC3" w14:textId="2ADCE742" w:rsidR="00FC0C21" w:rsidRDefault="00093A4D" w:rsidP="00093A4D">
      <w:pPr>
        <w:pStyle w:val="Caption"/>
      </w:pPr>
      <w:bookmarkStart w:id="4" w:name="_Ref123984559"/>
      <w:r>
        <w:t xml:space="preserve">Figure </w:t>
      </w:r>
      <w:fldSimple w:instr=" SEQ Figure \* ARABIC ">
        <w:r w:rsidR="006F5F38">
          <w:rPr>
            <w:noProof/>
          </w:rPr>
          <w:t>2</w:t>
        </w:r>
      </w:fldSimple>
      <w:bookmarkEnd w:id="4"/>
      <w:r>
        <w:t xml:space="preserve">. Histogram of normalized simulation counts vs. the probability of a simulation failing for a given parameter set. On average, the force-biased algorithm or </w:t>
      </w:r>
      <w:proofErr w:type="spellStart"/>
      <w:r>
        <w:t>fba</w:t>
      </w:r>
      <w:proofErr w:type="spellEnd"/>
      <w:r>
        <w:t xml:space="preserve"> (blue) is more likely to succeed than the </w:t>
      </w:r>
      <w:proofErr w:type="spellStart"/>
      <w:r w:rsidRPr="00093A4D">
        <w:t>Lubachevsky</w:t>
      </w:r>
      <w:proofErr w:type="spellEnd"/>
      <w:r w:rsidRPr="00093A4D">
        <w:t>–</w:t>
      </w:r>
      <w:proofErr w:type="spellStart"/>
      <w:r w:rsidRPr="00093A4D">
        <w:t>Stillinger</w:t>
      </w:r>
      <w:proofErr w:type="spellEnd"/>
      <w:r>
        <w:t xml:space="preserve"> or ls (red) algorithm.</w:t>
      </w:r>
    </w:p>
    <w:p w14:paraId="17DE4E03" w14:textId="46637FCA" w:rsidR="00FC0C21" w:rsidRDefault="00FC0C21" w:rsidP="00A64D2C"/>
    <w:p w14:paraId="6BDC12CE" w14:textId="77777777" w:rsidR="00093A4D" w:rsidRDefault="00FC0C21" w:rsidP="00093A4D">
      <w:pPr>
        <w:keepNext/>
      </w:pPr>
      <w:r>
        <w:rPr>
          <w:noProof/>
        </w:rPr>
        <w:lastRenderedPageBreak/>
        <w:drawing>
          <wp:inline distT="0" distB="0" distL="0" distR="0" wp14:anchorId="2E4F84F2" wp14:editId="55F499ED">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722A32C9" w14:textId="6258F0B9" w:rsidR="00FC0C21" w:rsidRPr="00A64D2C" w:rsidRDefault="00093A4D" w:rsidP="00093A4D">
      <w:pPr>
        <w:pStyle w:val="Caption"/>
      </w:pPr>
      <w:bookmarkStart w:id="5" w:name="_Ref123984563"/>
      <w:r>
        <w:t xml:space="preserve">Figure </w:t>
      </w:r>
      <w:fldSimple w:instr=" SEQ Figure \* ARABIC ">
        <w:r w:rsidR="006F5F38">
          <w:rPr>
            <w:noProof/>
          </w:rPr>
          <w:t>3</w:t>
        </w:r>
      </w:fldSimple>
      <w:bookmarkEnd w:id="5"/>
      <w:r>
        <w:t xml:space="preserve">. Histogram of number of simulations vs. packing fraction for the force-biased algorithm or </w:t>
      </w:r>
      <w:proofErr w:type="spellStart"/>
      <w:r>
        <w:t>fba</w:t>
      </w:r>
      <w:proofErr w:type="spellEnd"/>
      <w:r>
        <w:t xml:space="preserve"> (blue) and </w:t>
      </w:r>
      <w:proofErr w:type="spellStart"/>
      <w:r w:rsidRPr="0073001E">
        <w:t>Lubachevsky</w:t>
      </w:r>
      <w:proofErr w:type="spellEnd"/>
      <w:r w:rsidRPr="0073001E">
        <w:t>–</w:t>
      </w:r>
      <w:proofErr w:type="spellStart"/>
      <w:r w:rsidRPr="0073001E">
        <w:t>Stillinger</w:t>
      </w:r>
      <w:proofErr w:type="spellEnd"/>
      <w:r>
        <w:t xml:space="preserve"> or ls algorithm (red).</w:t>
      </w:r>
      <w:r w:rsidR="000B3C2D">
        <w:t xml:space="preserve"> On average, the ls algorithm tends to have higher packing fractions with a more Gaussian-like distribution than </w:t>
      </w:r>
      <w:proofErr w:type="spellStart"/>
      <w:r w:rsidR="000B3C2D">
        <w:t>fba</w:t>
      </w:r>
      <w:proofErr w:type="spellEnd"/>
      <w:r w:rsidR="000B3C2D">
        <w:t>.</w:t>
      </w:r>
    </w:p>
    <w:p w14:paraId="0886FEEE" w14:textId="77777777" w:rsidR="00E648BD" w:rsidRDefault="00000000">
      <w:pPr>
        <w:spacing w:before="240"/>
        <w:jc w:val="both"/>
        <w:rPr>
          <w:b/>
          <w:sz w:val="24"/>
          <w:szCs w:val="24"/>
        </w:rPr>
      </w:pPr>
      <w:r>
        <w:rPr>
          <w:b/>
          <w:sz w:val="24"/>
          <w:szCs w:val="24"/>
        </w:rPr>
        <w:t xml:space="preserve">Experimental design, </w:t>
      </w:r>
      <w:proofErr w:type="gramStart"/>
      <w:r>
        <w:rPr>
          <w:b/>
          <w:sz w:val="24"/>
          <w:szCs w:val="24"/>
        </w:rPr>
        <w:t>materials</w:t>
      </w:r>
      <w:proofErr w:type="gramEnd"/>
      <w:r>
        <w:rPr>
          <w:b/>
          <w:sz w:val="24"/>
          <w:szCs w:val="24"/>
        </w:rPr>
        <w:t xml:space="preserve"> and methods</w:t>
      </w:r>
    </w:p>
    <w:p w14:paraId="1F8C7ACF" w14:textId="6B50153D" w:rsidR="00D453D3" w:rsidRDefault="00D453D3">
      <w:pPr>
        <w:jc w:val="both"/>
        <w:rPr>
          <w:i/>
          <w:color w:val="1155CC"/>
        </w:rPr>
      </w:pPr>
    </w:p>
    <w:p w14:paraId="7A4BAE48" w14:textId="177B5B2A" w:rsidR="00D453D3" w:rsidRPr="00D453D3" w:rsidRDefault="00091B24" w:rsidP="00D453D3">
      <w:r w:rsidRPr="00091B24">
        <w:t xml:space="preserve">In this </w:t>
      </w:r>
      <w:r w:rsidR="00CB6A77">
        <w:t>dataset</w:t>
      </w:r>
      <w:r w:rsidRPr="00091B24">
        <w:t xml:space="preserve">, </w:t>
      </w:r>
      <w:r w:rsidR="0051702A" w:rsidRPr="0051702A">
        <w:t>494498</w:t>
      </w:r>
      <w:r w:rsidRPr="00091B24">
        <w:t xml:space="preserve"> hard-sphere packing simulations were </w:t>
      </w:r>
      <w:r w:rsidR="00CB6A77">
        <w:t>recorded</w:t>
      </w:r>
      <w:r w:rsidR="00D453D3">
        <w:t xml:space="preserve"> using a two-step process</w:t>
      </w:r>
      <w:r>
        <w:t xml:space="preserve"> of</w:t>
      </w:r>
      <w:r w:rsidR="00D453D3">
        <w:t xml:space="preserve"> a force-biased algorithm</w:t>
      </w:r>
      <w:r w:rsidR="00D453D3">
        <w:fldChar w:fldCharType="begin"/>
      </w:r>
      <w:r w:rsidR="0076491A">
        <w:instrText xml:space="preserve"> ADDIN ZOTERO_ITEM CSL_CITATION {"citationID":"SivHD9RZ","properties":{"formattedCitation":"\\super 15,16\\nosupersub{}","plainCitation":"15,16","noteIndex":0},"citationItems":[{"id":15485,"uris":["http://zotero.org/groups/4654943/items/VGI97PA8"],"itemData":{"id":15485,"type":"article-journal","abstract":"We present a “force-biased” algorithm for generating the irregular close packing of hard spheres. The algorithm is partly based on Jodrey and Tory's ideas [9] and incorporates methods from Molecular Dynamics. Packings generated by means of the two algorithms are consistent up to final packing fraction of 0.65, which seems to be the limit density of Jodrey and Tory's method. Significantly higher densities (up to 0.71) can be achieved for small numbers of spheres by the force-biased algorithm. However the shape of the radial and angle distribution functions implies that a partial short-range ordering occurs in packings of those densities.","container-title":"Molecular Simulation","DOI":"10.1080/08927028908031373","ISSN":"0892-7022","issue":"4","note":"publisher: Taylor &amp; Francis\n_eprint: https://doi.org/10.1080/08927028908031373","page":"201-212","source":"Taylor and Francis+NEJM","title":"The Force-Biased Algorithm for the Irregular Close Packing of Equal Hard Spheres","volume":"3","author":[{"family":"Mościński","given":"J."},{"family":"Bargieł","given":"M."},{"family":"Rycerz","given":"Z. A."},{"family":"Jacobs","given":"P. W. M."}],"issued":{"date-parts":[["1989",5,1]]},"citation-key":"moscinski_force-biased_1989"}},{"id":15486,"uris":["http://zotero.org/groups/4654943/items/Q6E65FCU"],"itemData":{"id":15486,"type":"article-journal","abstract":"This paper describes two algorithms for the generation of random packings of spheres with arbitrary diameter distribution. The first algorithm is the force-biased algorithm of Mościński and Bargieł. It produces isotropic packings of very high density. The second algorithm is the Jodrey-Tory sedimentation algorithm, which simulates successive packing of a container with spheres following gravitation. It yields packings of a lower density and of weak anisotropy. The results obtained with these algorithms for the cases of log-normal and two-point sphere diameter distributions are analysed statistically, i. e. standard characteristics of spatial statistics such as porosity (or volume fraction), pair correlation function of the system of sphere centres and spherical contact distribution function of the set-theoretical union of all spheres are determined. Furthermore, the mean coordination numbers are analysed. These results are compared for both algorithms and with data from the literature based on other numerical simulations or from experiments with real spheres.","container-title":"Particle &amp; Particle Systems Characterization","DOI":"10.1002/1521-4117(200205)19:2&lt;111::AID-PPSC111&gt;3.0.CO;2-M","ISSN":"1521-4117","issue":"2","language":"en","note":"_eprint: https://onlinelibrary.wiley.com/doi/pdf/10.1002/1521-4117%28200205%2919%3A2%3C111%3A%3AAID-PPSC111%3E3.0.CO%3B2-M","page":"111-118","source":"Wiley Online Library","title":"Statistical Analysis of Simulated Random Packings of Spheres","volume":"19","author":[{"family":"Bezrukov","given":"Alexander"},{"family":"Bargieł","given":"Monika"},{"family":"Stoyan","given":"Dietrich"}],"issued":{"date-parts":[["2002"]]},"citation-key":"bezrukov_statistical_2002"}}],"schema":"https://github.com/citation-style-language/schema/raw/master/csl-citation.json"} </w:instrText>
      </w:r>
      <w:r w:rsidR="00D453D3">
        <w:fldChar w:fldCharType="separate"/>
      </w:r>
      <w:r w:rsidR="0076491A" w:rsidRPr="0076491A">
        <w:rPr>
          <w:szCs w:val="24"/>
          <w:vertAlign w:val="superscript"/>
        </w:rPr>
        <w:t>15,16</w:t>
      </w:r>
      <w:r w:rsidR="00D453D3">
        <w:fldChar w:fldCharType="end"/>
      </w:r>
      <w:r w:rsidR="00D453D3">
        <w:t xml:space="preserve"> followed by the </w:t>
      </w:r>
      <w:bookmarkStart w:id="6" w:name="_Hlk123979798"/>
      <w:proofErr w:type="spellStart"/>
      <w:r w:rsidR="00D453D3" w:rsidRPr="007D5D06">
        <w:t>Lubachevsky</w:t>
      </w:r>
      <w:proofErr w:type="spellEnd"/>
      <w:r w:rsidR="00D453D3" w:rsidRPr="007D5D06">
        <w:t>–</w:t>
      </w:r>
      <w:proofErr w:type="spellStart"/>
      <w:r w:rsidR="00D453D3" w:rsidRPr="007D5D06">
        <w:t>Stillinger</w:t>
      </w:r>
      <w:bookmarkEnd w:id="6"/>
      <w:proofErr w:type="spellEnd"/>
      <w:r w:rsidR="00D453D3">
        <w:t xml:space="preserve"> algorithm</w:t>
      </w:r>
      <w:r w:rsidR="00D453D3">
        <w:fldChar w:fldCharType="begin"/>
      </w:r>
      <w:r w:rsidR="0076491A">
        <w:instrText xml:space="preserve"> ADDIN ZOTERO_ITEM CSL_CITATION {"citationID":"94EJNfXZ","properties":{"formattedCitation":"\\super 17\\uc0\\u8211{}19\\nosupersub{}","plainCitation":"17–19","noteIndex":0},"citationItems":[{"id":15494,"uris":["http://zotero.org/groups/4654943/items/QPGE7DDX"],"itemData":{"id":15494,"type":"article-journal","abstract":"We present a study of disordered jammed hard-sphere packings in four-, five-, and six-dimensional Euclidean spaces. Using a collision-driven packing generation algorithm, we obtain the first estimates for the packing fractions of the maximally random jammed (MRJ) states for space dimensions d=4, 5, and 6 to be ϕMRJ≈0.46, 0.31, and 0.20, respectively. To a good approximation, the MRJ density obeys the scaling form ϕMRJ=c1/2d+(c2d)/2d, where c1=−2.72 and c2=2.56, which appears to be consistent with the high-dimensional asymptotic limit, albeit with different coefficients. Calculations of the pair correlation function g2(r) and structure factor S(k) for these states show that short-range ordering appreciably decreases with increasing dimension, consistent with a recently proposed “decorrelation principle,” which, among other things, states that unconstrained correlations diminish as the dimension increases and vanish entirely in the limit d→∞. As in three dimensions (where ϕMRJ≈0.64), the packings show no signs of crystallization, are isostatic, and have a power-law divergence in g2(r) at contact with power-law exponent ≈0.4. Across dimensions, the cumulative number of neighbors equals the kissing number of the conjectured densest packing close to where g2(r) has its first minimum. Additionally, we obtain estimates for the freezing and melting packing fractions for the equilibrium hard-sphere fluid-solid transition, ϕF≈0.32 and ϕM≈0.39, respectively, for d=4, and ϕF≈0.20 and ϕM≈0.25, respectively, for d=5. Although our results indicate the stable phase at high density is a crystalline solid, nucleation appears to be strongly suppressed with increasing dimension.","container-title":"Physical Review E","DOI":"10.1103/PhysRevE.74.041127","issue":"4","journalAbbreviation":"Phys. Rev. E","note":"publisher: American Physical Society","page":"041127","source":"APS","title":"Packing hyperspheres in high-dimensional Euclidean spaces","volume":"74","author":[{"family":"Skoge","given":"Monica"},{"family":"Donev","given":"Aleksandar"},{"family":"Stillinger","given":"Frank H."},{"family":"Torquato","given":"Salvatore"}],"issued":{"date-parts":[["2006",10,30]]},"citation-key":"skoge_packing_2006"}},{"id":15490,"uris":["http://zotero.org/groups/4654943/items/6UVCTBJ7"],"itemData":{"id":15490,"type":"article-journal","abstract":"An N-component continuous-time dynamic system is considered whose components evolve independently all the time except for discrete asynchronous instances of pairwise interactions. Examples include colliding billiard balls and combat models. A new efficient serial event-driven algorithm is described for simulating such systems. Rather than maintaining and updating the global state of the system, the algorithm tries to examine only essential events, i.e., component interactions. The events are processed in a non-decreasing order of time; new interactions are scheduled on the basis of the examined interactions using preintegrated equations of evolutions of the components. If the components are distributed uniformly enough in the evolution space, so that this space can be subdivided into small sectors such that only O(1) sectors and O(1) components are in the neighborhood of a sector, then the algorithm spends time O(log N) for processing an event which is the asymptotic minimum. The algorithm uses a simple strategy for handling data: only two states are maintained for each simulated component. Fast data access in this strategy assures the practical efficiency of the algorithm. It works noticeably faster than other algorithms proposed for this model.","container-title":"Journal of Computational Physics","DOI":"10.1016/0021-9991(91)90222-7","ISSN":"0021-9991","issue":"2","journalAbbreviation":"Journal of Computational Physics","language":"en","page":"255-283","source":"ScienceDirect","title":"How to simulate billiards and similar systems","volume":"94","author":[{"family":"Lubachevsky","given":"Boris D"}],"issued":{"date-parts":[["1991",6,1]]},"citation-key":"lubachevsky_how_1991"}},{"id":15498,"uris":["http://zotero.org/groups/4654943/items/JRKYFSDT"],"itemData":{"id":15498,"type":"article-journal","abstract":"Random packings ofN</w:instrText>
      </w:r>
      <w:r w:rsidR="0076491A">
        <w:rPr>
          <w:rFonts w:ascii="Cambria Math" w:hAnsi="Cambria Math" w:cs="Cambria Math"/>
        </w:rPr>
        <w:instrText>⩽</w:instrText>
      </w:r>
      <w:r w:rsidR="0076491A">
        <w:instrText xml:space="preserve">2000 rigid disks in the plane, subject to periodic boundary conditions on a square primitive cell, have been generated by a concurrent construction which treats all disks on an equal footing, as opposed to previously investigated sequential constructions. The particles start with random positions and velocities, and as they move about they grow uniformly in size, from points to jammed disks. The collection of packings displays several striking geometric features. These include (for largeN) typically polycrystalline textures with irregular grain boundaries and linear shear fractures. The packings occasionally contain monovacancies and trapped but unjammed “rattler” disks. The latter appear to be confined to the grain boundaries. The linear shear fractures preserve bond orientational order, but disrupt translational order, within the crystalline grains. A new efficient event-driven simulation algorithm is employed to generate the histories of colliding and jamming disks. On a computer which can process one million floating-point instructions per second the algorithm processes more than one million pairwise collisions per hour.","container-title":"Journal of Statistical Physics","DOI":"10.1007/BF01025983","ISSN":"1572-9613","issue":"5","journalAbbreviation":"Journal of Statistical Physics","page":"561-583","title":"Geometric properties of random disk packings","volume":"60","author":[{"family":"Lubachevsky","given":"Boris D."},{"family":"Stillinger","given":"Frank H."}],"issued":{"date-parts":[["1990",9,1]]},"citation-key":"lubachevsky_geometric_1990"}}],"schema":"https://github.com/citation-style-language/schema/raw/master/csl-citation.json"} </w:instrText>
      </w:r>
      <w:r w:rsidR="00D453D3">
        <w:fldChar w:fldCharType="separate"/>
      </w:r>
      <w:r w:rsidR="0076491A" w:rsidRPr="0076491A">
        <w:rPr>
          <w:szCs w:val="24"/>
          <w:vertAlign w:val="superscript"/>
        </w:rPr>
        <w:t>17–19</w:t>
      </w:r>
      <w:r w:rsidR="00D453D3">
        <w:fldChar w:fldCharType="end"/>
      </w:r>
      <w:r w:rsidR="00D453D3">
        <w:t xml:space="preserve">. </w:t>
      </w:r>
      <w:r w:rsidRPr="00091B24">
        <w:t>The simulations were performed using mixtures of three different particle types, each characterized by two log-normal distribution parameters and three composition parameters.</w:t>
      </w:r>
      <w:r w:rsidR="00CA41F5">
        <w:t xml:space="preserve"> </w:t>
      </w:r>
      <w:r w:rsidR="00D453D3">
        <w:t>Two parameters (scale and shape) describe each of the three distributions, and three additional composition parameters describe the fractional share (e.g., in terms of volume) of each of the particle types. Additionally, the number of particles and an initial scaling factor were allowed to var</w:t>
      </w:r>
      <w:r>
        <w:t xml:space="preserve">y. </w:t>
      </w:r>
      <w:r w:rsidR="00D453D3">
        <w:t xml:space="preserve">With a greater number of particles, denser and more realistic packs can be generated at the expense of computational cost (i.e., the fidelity parameter). The initial scaling factor affects the computational stability of the simulation; with an adequate scaling factor, the simulation is more likely to </w:t>
      </w:r>
      <w:r w:rsidR="00514C7E">
        <w:t>be completed</w:t>
      </w:r>
      <w:r w:rsidR="00CA41F5">
        <w:t xml:space="preserve"> successfully</w:t>
      </w:r>
      <w:r w:rsidR="00D453D3">
        <w:t xml:space="preserve">. </w:t>
      </w:r>
      <w:r w:rsidR="00C33F1E" w:rsidRPr="00C33F1E">
        <w:t xml:space="preserve">The quasi-random Sobol sampling technique was employed to generate parameter combinations, enabling a more uniform sampling of the allowable parameter space. Although it may serve other purposes, this dataset was primarily designed as a multi-fidelity benchmark dataset for constrained adaptive design experiments. To realistically capture the noise in this dataset, simulations were run multiple times for each quasi-random parameter combination. To increase throughput and reduce latency, simulation parameters (including repeats) were shuffled and divided into batches, which were then dispatched to a high-performance computing environment for asynchronous evaluation. The </w:t>
      </w:r>
      <w:r w:rsidR="00014A28">
        <w:lastRenderedPageBreak/>
        <w:t>data</w:t>
      </w:r>
      <w:r w:rsidR="00C33F1E" w:rsidRPr="00C33F1E">
        <w:t xml:space="preserve"> were recorded in a free-tier MongoDB Atlas database and then consolidated and prepared as datasets suitable for machine learning applications.</w:t>
      </w:r>
      <w:r w:rsidR="00FE1808">
        <w:t xml:space="preserve"> For </w:t>
      </w:r>
      <w:r w:rsidR="001E6956">
        <w:t xml:space="preserve">further </w:t>
      </w:r>
      <w:r w:rsidR="00EC5ADA">
        <w:t xml:space="preserve">implementation details, see </w:t>
      </w:r>
      <w:hyperlink r:id="rId18" w:history="1">
        <w:r w:rsidR="00666AE0">
          <w:rPr>
            <w:rStyle w:val="Hyperlink"/>
          </w:rPr>
          <w:t>https://github.com/sparks-baird/matsci-opt-benchmarks/tree/v0.2.2/scripts/particle_packing</w:t>
        </w:r>
      </w:hyperlink>
      <w:r w:rsidR="006657C3">
        <w:t xml:space="preserve"> </w:t>
      </w:r>
      <w:r w:rsidR="00EC5ADA">
        <w:t xml:space="preserve">and </w:t>
      </w:r>
      <w:hyperlink r:id="rId19" w:history="1">
        <w:r w:rsidR="00666AE0">
          <w:rPr>
            <w:rStyle w:val="Hyperlink"/>
          </w:rPr>
          <w:t>https://github.com/sparks-baird/matsci-opt-benchmarks/tree/v0.2.2/notebooks/particle_packing</w:t>
        </w:r>
      </w:hyperlink>
      <w:r w:rsidR="00EC5ADA">
        <w:t>.</w:t>
      </w:r>
      <w:r w:rsidR="00B375C4">
        <w:t xml:space="preserve"> Instructions for model usage are available at </w:t>
      </w:r>
      <w:hyperlink r:id="rId20" w:history="1">
        <w:r w:rsidR="00B375C4" w:rsidRPr="00B375C4">
          <w:rPr>
            <w:rStyle w:val="Hyperlink"/>
          </w:rPr>
          <w:t>https://matsci-opt-benchmarks.readthedocs.io/</w:t>
        </w:r>
      </w:hyperlink>
      <w:r w:rsidR="00B375C4">
        <w:t>.</w:t>
      </w:r>
    </w:p>
    <w:p w14:paraId="136D89C2" w14:textId="77777777" w:rsidR="00E648BD" w:rsidRDefault="00000000">
      <w:pPr>
        <w:spacing w:before="240"/>
        <w:jc w:val="both"/>
        <w:rPr>
          <w:b/>
          <w:sz w:val="24"/>
          <w:szCs w:val="24"/>
        </w:rPr>
      </w:pPr>
      <w:r>
        <w:rPr>
          <w:b/>
          <w:sz w:val="24"/>
          <w:szCs w:val="24"/>
        </w:rPr>
        <w:t>Ethics statements</w:t>
      </w:r>
    </w:p>
    <w:p w14:paraId="6C4A99A3" w14:textId="77777777" w:rsidR="00E648BD" w:rsidRDefault="00000000">
      <w:pPr>
        <w:shd w:val="clear" w:color="auto" w:fill="FFFFFF"/>
        <w:jc w:val="both"/>
        <w:rPr>
          <w:i/>
        </w:rPr>
      </w:pPr>
      <w:r>
        <w:rPr>
          <w:i/>
        </w:rPr>
        <w:t xml:space="preserve"> </w:t>
      </w:r>
    </w:p>
    <w:p w14:paraId="76EA2FA1" w14:textId="0B5F6618" w:rsidR="00A64D2C" w:rsidRPr="00A64D2C" w:rsidRDefault="00A64D2C" w:rsidP="00A64D2C">
      <w:r>
        <w:t>There are no statements to declare.</w:t>
      </w:r>
    </w:p>
    <w:p w14:paraId="42E6DD2C" w14:textId="77777777" w:rsidR="00E648BD" w:rsidRDefault="00000000">
      <w:pPr>
        <w:shd w:val="clear" w:color="auto" w:fill="FFFFFF"/>
        <w:jc w:val="both"/>
        <w:rPr>
          <w:i/>
          <w:color w:val="1155CC"/>
        </w:rPr>
      </w:pPr>
      <w:r>
        <w:rPr>
          <w:i/>
          <w:color w:val="1155CC"/>
        </w:rPr>
        <w:t xml:space="preserve"> </w:t>
      </w:r>
    </w:p>
    <w:p w14:paraId="6647788F" w14:textId="77777777" w:rsidR="00E648BD" w:rsidRDefault="00000000">
      <w:pPr>
        <w:spacing w:before="240"/>
        <w:jc w:val="both"/>
        <w:rPr>
          <w:b/>
          <w:sz w:val="24"/>
          <w:szCs w:val="24"/>
        </w:rPr>
      </w:pPr>
      <w:proofErr w:type="spellStart"/>
      <w:r>
        <w:rPr>
          <w:b/>
          <w:sz w:val="24"/>
          <w:szCs w:val="24"/>
        </w:rPr>
        <w:t>CRediT</w:t>
      </w:r>
      <w:proofErr w:type="spellEnd"/>
      <w:r>
        <w:rPr>
          <w:b/>
          <w:sz w:val="24"/>
          <w:szCs w:val="24"/>
        </w:rPr>
        <w:t xml:space="preserve"> author statement</w:t>
      </w:r>
    </w:p>
    <w:p w14:paraId="502C612C" w14:textId="77777777" w:rsidR="00D5039B" w:rsidRDefault="00D5039B" w:rsidP="000C61BB">
      <w:pPr>
        <w:rPr>
          <w:b/>
          <w:bCs/>
        </w:rPr>
      </w:pPr>
    </w:p>
    <w:p w14:paraId="252D16F0" w14:textId="7F68CC31" w:rsidR="00CA41F5" w:rsidRPr="00A64D2C" w:rsidRDefault="000C61BB" w:rsidP="000C61BB">
      <w:r w:rsidRPr="000C61BB">
        <w:rPr>
          <w:b/>
          <w:bCs/>
        </w:rPr>
        <w:t>Sterling G. Baird</w:t>
      </w:r>
      <w:r>
        <w:t>: Project administration, Conceptualization, Methodology, Software, Validation, Formal analysis, Investigation, Data Curation, Writing - Original Draft, Writing - Review &amp; Editing, Visualization.</w:t>
      </w:r>
      <w:r w:rsidR="00E42CA2">
        <w:t xml:space="preserve"> </w:t>
      </w:r>
      <w:r w:rsidR="00E42CA2">
        <w:rPr>
          <w:b/>
          <w:bCs/>
        </w:rPr>
        <w:t>Ramsey Issa</w:t>
      </w:r>
      <w:r w:rsidR="00E42CA2">
        <w:t>: Methodology, Software, Validation, Formal Analysis, Writing - Review &amp; Editing.</w:t>
      </w:r>
      <w:r w:rsidR="0023599F">
        <w:t xml:space="preserve"> </w:t>
      </w:r>
      <w:r w:rsidRPr="000C61BB">
        <w:rPr>
          <w:b/>
          <w:bCs/>
        </w:rPr>
        <w:t>Taylor D. Sparks</w:t>
      </w:r>
      <w:r>
        <w:t>: Supervision, Funding acquisition</w:t>
      </w:r>
    </w:p>
    <w:p w14:paraId="6349AF4C" w14:textId="77777777" w:rsidR="00E648BD" w:rsidRDefault="00000000">
      <w:pPr>
        <w:spacing w:before="240"/>
        <w:jc w:val="both"/>
        <w:rPr>
          <w:b/>
          <w:sz w:val="24"/>
          <w:szCs w:val="24"/>
        </w:rPr>
      </w:pPr>
      <w:r>
        <w:rPr>
          <w:b/>
          <w:sz w:val="24"/>
          <w:szCs w:val="24"/>
        </w:rPr>
        <w:t>Acknowledgments</w:t>
      </w:r>
    </w:p>
    <w:p w14:paraId="6D156DBF" w14:textId="00DBDC61" w:rsidR="00CA41F5" w:rsidRDefault="00CA41F5" w:rsidP="00CA41F5"/>
    <w:p w14:paraId="0DA2269F" w14:textId="4132AA0A" w:rsidR="00CA41F5" w:rsidRDefault="00CA41F5" w:rsidP="00CA41F5">
      <w:r>
        <w:t xml:space="preserve">Funding: This work was supported by the National Science Foundation Division of Materials Research [Grant </w:t>
      </w:r>
      <w:r w:rsidR="0088699C">
        <w:t>no.</w:t>
      </w:r>
      <w:r>
        <w:t xml:space="preserve"> </w:t>
      </w:r>
      <w:r w:rsidRPr="00CA41F5">
        <w:t>DMR-1651668</w:t>
      </w:r>
      <w:r>
        <w:t>].</w:t>
      </w:r>
    </w:p>
    <w:p w14:paraId="5CD74AC3" w14:textId="4A5C0A42" w:rsidR="00CA41F5" w:rsidRDefault="00CA41F5" w:rsidP="00CA41F5"/>
    <w:p w14:paraId="7E0B5B0A" w14:textId="233A34D3" w:rsidR="002D6D9C" w:rsidRPr="00CA41F5" w:rsidRDefault="00CA41F5" w:rsidP="00CA41F5">
      <w:r>
        <w:t xml:space="preserve">We acknowledge </w:t>
      </w:r>
      <w:proofErr w:type="spellStart"/>
      <w:r w:rsidR="00BD6A3A">
        <w:t>Vasili</w:t>
      </w:r>
      <w:proofErr w:type="spellEnd"/>
      <w:r w:rsidR="00BD6A3A">
        <w:t xml:space="preserve"> Baranov and Robin De </w:t>
      </w:r>
      <w:proofErr w:type="spellStart"/>
      <w:r w:rsidR="00BD6A3A">
        <w:t>Schepper</w:t>
      </w:r>
      <w:proofErr w:type="spellEnd"/>
      <w:r w:rsidR="00BD6A3A">
        <w:t xml:space="preserve"> for help with the packing-generation codebase. </w:t>
      </w:r>
      <w:r w:rsidR="00A7308F">
        <w:t xml:space="preserve">We acknowledge Ramsey Issa and Hasan M. Sayeed for reviewing the manuscript and providing valuable feedback. </w:t>
      </w:r>
      <w:r w:rsidR="00BD6A3A">
        <w:t>We acknowledge Jason R. Hall for discussion of particle packing simulations in the context of industry processes.</w:t>
      </w:r>
      <w:r w:rsidR="005340A8">
        <w:t xml:space="preserve"> </w:t>
      </w:r>
      <w:r w:rsidR="0088699C">
        <w:t xml:space="preserve">We acknowledge the University of Utah’s Center for High Performance Computing (CHPC) for providing computational resources. </w:t>
      </w:r>
      <w:r w:rsidR="002D6D9C">
        <w:t xml:space="preserve">We acknowledge </w:t>
      </w:r>
      <w:proofErr w:type="spellStart"/>
      <w:r w:rsidR="002D6D9C">
        <w:t>OpenAI</w:t>
      </w:r>
      <w:proofErr w:type="spellEnd"/>
      <w:r w:rsidR="002D6D9C">
        <w:t xml:space="preserve"> for providing free usage of </w:t>
      </w:r>
      <w:r w:rsidR="005340A8">
        <w:t xml:space="preserve">their </w:t>
      </w:r>
      <w:r w:rsidR="002D6D9C">
        <w:t xml:space="preserve">research tool, </w:t>
      </w:r>
      <w:proofErr w:type="spellStart"/>
      <w:r w:rsidR="002D6D9C">
        <w:t>ChatGPT</w:t>
      </w:r>
      <w:proofErr w:type="spellEnd"/>
      <w:r w:rsidR="002D6D9C">
        <w:t xml:space="preserve">, </w:t>
      </w:r>
      <w:r w:rsidR="005340A8">
        <w:t xml:space="preserve">which </w:t>
      </w:r>
      <w:r w:rsidR="00EB700F">
        <w:t xml:space="preserve">was used </w:t>
      </w:r>
      <w:r w:rsidR="00A0315C">
        <w:t>during t</w:t>
      </w:r>
      <w:r w:rsidR="000243A4">
        <w:t xml:space="preserve">he </w:t>
      </w:r>
      <w:r w:rsidR="002D6D9C">
        <w:t>review and editing</w:t>
      </w:r>
      <w:r w:rsidR="005340A8">
        <w:t xml:space="preserve"> </w:t>
      </w:r>
      <w:r w:rsidR="000243A4">
        <w:t>process</w:t>
      </w:r>
      <w:r w:rsidR="002D6D9C">
        <w:t>.</w:t>
      </w:r>
    </w:p>
    <w:p w14:paraId="17A22276" w14:textId="3978DF25" w:rsidR="00E648BD" w:rsidRDefault="00000000">
      <w:pPr>
        <w:spacing w:before="240" w:after="240"/>
        <w:jc w:val="both"/>
        <w:rPr>
          <w:b/>
        </w:rPr>
      </w:pPr>
      <w:r>
        <w:rPr>
          <w:b/>
        </w:rPr>
        <w:t>Declaration of interests</w:t>
      </w:r>
    </w:p>
    <w:p w14:paraId="0688D352" w14:textId="392006E8" w:rsidR="00E648BD" w:rsidRDefault="00B82318">
      <w:pPr>
        <w:spacing w:before="240" w:after="240"/>
        <w:jc w:val="both"/>
        <w:rPr>
          <w:color w:val="1155CC"/>
        </w:rPr>
      </w:pPr>
      <w:r>
        <w:rPr>
          <w:color w:val="1155CC"/>
        </w:rPr>
        <w:t xml:space="preserve">x </w:t>
      </w:r>
      <w:proofErr w:type="gramStart"/>
      <w:r>
        <w:rPr>
          <w:color w:val="1155CC"/>
        </w:rPr>
        <w:t>The</w:t>
      </w:r>
      <w:proofErr w:type="gramEnd"/>
      <w:r>
        <w:rPr>
          <w:color w:val="1155CC"/>
        </w:rPr>
        <w:t xml:space="preserve"> authors declare that they have no known competing financial interests or personal relationships that could have appeared to influence the work reported in this paper.</w:t>
      </w:r>
    </w:p>
    <w:p w14:paraId="4A1FA47D" w14:textId="77777777" w:rsidR="00E648BD" w:rsidRDefault="00000000">
      <w:pPr>
        <w:spacing w:before="240" w:after="240"/>
        <w:jc w:val="both"/>
        <w:rPr>
          <w:color w:val="1155CC"/>
        </w:rPr>
      </w:pPr>
      <w:r>
        <w:rPr>
          <w:color w:val="1155CC"/>
        </w:rPr>
        <w:t>☐ The authors declare the following financial interests/personal relationships which may be considered as potential competing interests:</w:t>
      </w:r>
    </w:p>
    <w:p w14:paraId="5264E1A7" w14:textId="0331A408" w:rsidR="00BD6A3A" w:rsidRPr="00BD6A3A" w:rsidRDefault="00000000" w:rsidP="00BD6A3A">
      <w:pPr>
        <w:spacing w:before="240"/>
        <w:jc w:val="both"/>
        <w:rPr>
          <w:b/>
          <w:sz w:val="24"/>
          <w:szCs w:val="24"/>
        </w:rPr>
      </w:pPr>
      <w:r>
        <w:rPr>
          <w:b/>
          <w:sz w:val="24"/>
          <w:szCs w:val="24"/>
        </w:rPr>
        <w:t>References</w:t>
      </w:r>
    </w:p>
    <w:p w14:paraId="0D845D3E" w14:textId="77777777" w:rsidR="00D5039B" w:rsidRDefault="00D5039B" w:rsidP="00B733CE">
      <w:pPr>
        <w:pStyle w:val="Bibliography"/>
      </w:pPr>
    </w:p>
    <w:p w14:paraId="25671FFF" w14:textId="77777777" w:rsidR="0076491A" w:rsidRPr="0076491A" w:rsidRDefault="00BD6A3A" w:rsidP="0076491A">
      <w:pPr>
        <w:pStyle w:val="Bibliography"/>
      </w:pPr>
      <w:r>
        <w:fldChar w:fldCharType="begin"/>
      </w:r>
      <w:r>
        <w:instrText xml:space="preserve"> ADDIN ZOTERO_BIBL {"uncited":[],"omitted":[],"custom":[]} CSL_BIBLIOGRAPHY </w:instrText>
      </w:r>
      <w:r>
        <w:fldChar w:fldCharType="separate"/>
      </w:r>
      <w:r w:rsidR="0076491A" w:rsidRPr="0076491A">
        <w:t>(1)</w:t>
      </w:r>
      <w:r w:rsidR="0076491A" w:rsidRPr="0076491A">
        <w:tab/>
        <w:t>Baird, S. G. Materials Science Optimization Benchmark Dataset for Multi-Fidelity Hard-Sphere Packing Simulations, 2023. https://doi.org/10.5281/zenodo.7513019.</w:t>
      </w:r>
    </w:p>
    <w:p w14:paraId="004352E1" w14:textId="77777777" w:rsidR="0076491A" w:rsidRPr="0076491A" w:rsidRDefault="0076491A" w:rsidP="0076491A">
      <w:pPr>
        <w:pStyle w:val="Bibliography"/>
      </w:pPr>
      <w:r w:rsidRPr="0076491A">
        <w:t>(2)</w:t>
      </w:r>
      <w:r w:rsidRPr="0076491A">
        <w:tab/>
        <w:t xml:space="preserve">Ghoreishi, S. F.; Molkeri, A.; Arróyave, R.; Allaire, D.; Srivastava, A. Efficient Use of Multiple Information Sources in Material Design. </w:t>
      </w:r>
      <w:r w:rsidRPr="0076491A">
        <w:rPr>
          <w:i/>
          <w:iCs/>
        </w:rPr>
        <w:t>Acta Materialia</w:t>
      </w:r>
      <w:r w:rsidRPr="0076491A">
        <w:t xml:space="preserve"> </w:t>
      </w:r>
      <w:r w:rsidRPr="0076491A">
        <w:rPr>
          <w:b/>
          <w:bCs/>
        </w:rPr>
        <w:t>2019</w:t>
      </w:r>
      <w:r w:rsidRPr="0076491A">
        <w:t xml:space="preserve">, </w:t>
      </w:r>
      <w:r w:rsidRPr="0076491A">
        <w:rPr>
          <w:i/>
          <w:iCs/>
        </w:rPr>
        <w:t>180</w:t>
      </w:r>
      <w:r w:rsidRPr="0076491A">
        <w:t>, 260–271. https://doi.org/10.1016/j.actamat.2019.09.009.</w:t>
      </w:r>
    </w:p>
    <w:p w14:paraId="31CF4207" w14:textId="77777777" w:rsidR="0076491A" w:rsidRPr="0076491A" w:rsidRDefault="0076491A" w:rsidP="0076491A">
      <w:pPr>
        <w:pStyle w:val="Bibliography"/>
      </w:pPr>
      <w:r w:rsidRPr="0076491A">
        <w:lastRenderedPageBreak/>
        <w:t>(3)</w:t>
      </w:r>
      <w:r w:rsidRPr="0076491A">
        <w:tab/>
        <w:t xml:space="preserve">Kandasamy, K.; Vysyaraju, K. R.; Neiswanger, W.; Paria, B.; Collins, C. R.; Schneider, J.; Poczos, B.; Xing, E. P. Tuning Hyperparameters without Grad Students: Scalable and Robust Bayesian Optimisation with Dragonfly. </w:t>
      </w:r>
      <w:r w:rsidRPr="0076491A">
        <w:rPr>
          <w:i/>
          <w:iCs/>
        </w:rPr>
        <w:t>arXiv:1903.06694 [cs, stat]</w:t>
      </w:r>
      <w:r w:rsidRPr="0076491A">
        <w:t xml:space="preserve"> </w:t>
      </w:r>
      <w:r w:rsidRPr="0076491A">
        <w:rPr>
          <w:b/>
          <w:bCs/>
        </w:rPr>
        <w:t>2020</w:t>
      </w:r>
      <w:r w:rsidRPr="0076491A">
        <w:t>.</w:t>
      </w:r>
    </w:p>
    <w:p w14:paraId="7724DA89" w14:textId="77777777" w:rsidR="0076491A" w:rsidRPr="0076491A" w:rsidRDefault="0076491A" w:rsidP="0076491A">
      <w:pPr>
        <w:pStyle w:val="Bibliography"/>
      </w:pPr>
      <w:r w:rsidRPr="0076491A">
        <w:t>(4)</w:t>
      </w:r>
      <w:r w:rsidRPr="0076491A">
        <w:tab/>
        <w:t xml:space="preserve">Hanaoka, K. Comparison of Conceptually Different Multi-Objective Bayesian Optimization Methods for Material Design Problems. </w:t>
      </w:r>
      <w:r w:rsidRPr="0076491A">
        <w:rPr>
          <w:i/>
          <w:iCs/>
        </w:rPr>
        <w:t>Materials Today Communications</w:t>
      </w:r>
      <w:r w:rsidRPr="0076491A">
        <w:t xml:space="preserve"> </w:t>
      </w:r>
      <w:r w:rsidRPr="0076491A">
        <w:rPr>
          <w:b/>
          <w:bCs/>
        </w:rPr>
        <w:t>2022</w:t>
      </w:r>
      <w:r w:rsidRPr="0076491A">
        <w:t>, 103440. https://doi.org/10.1016/j.mtcomm.2022.103440.</w:t>
      </w:r>
    </w:p>
    <w:p w14:paraId="5BE0B9BF" w14:textId="77777777" w:rsidR="0076491A" w:rsidRPr="0076491A" w:rsidRDefault="0076491A" w:rsidP="0076491A">
      <w:pPr>
        <w:pStyle w:val="Bibliography"/>
      </w:pPr>
      <w:r w:rsidRPr="0076491A">
        <w:t>(5)</w:t>
      </w:r>
      <w:r w:rsidRPr="0076491A">
        <w:tab/>
        <w:t xml:space="preserve">Häse, F.; Roch, L. M.; Aspuru-Guzik, A. Chimera: Enabling Hierarchy Based Multi-Objective Optimization for Self-Driving Laboratories. </w:t>
      </w:r>
      <w:r w:rsidRPr="0076491A">
        <w:rPr>
          <w:i/>
          <w:iCs/>
        </w:rPr>
        <w:t>Chem. Sci.</w:t>
      </w:r>
      <w:r w:rsidRPr="0076491A">
        <w:t xml:space="preserve"> </w:t>
      </w:r>
      <w:r w:rsidRPr="0076491A">
        <w:rPr>
          <w:b/>
          <w:bCs/>
        </w:rPr>
        <w:t>2018</w:t>
      </w:r>
      <w:r w:rsidRPr="0076491A">
        <w:t xml:space="preserve">, </w:t>
      </w:r>
      <w:r w:rsidRPr="0076491A">
        <w:rPr>
          <w:i/>
          <w:iCs/>
        </w:rPr>
        <w:t>9</w:t>
      </w:r>
      <w:r w:rsidRPr="0076491A">
        <w:t xml:space="preserve"> (39), 7642–7655. https://doi.org/10.1039/C8SC02239A.</w:t>
      </w:r>
    </w:p>
    <w:p w14:paraId="5742B784" w14:textId="77777777" w:rsidR="0076491A" w:rsidRPr="0076491A" w:rsidRDefault="0076491A" w:rsidP="0076491A">
      <w:pPr>
        <w:pStyle w:val="Bibliography"/>
      </w:pPr>
      <w:r w:rsidRPr="0076491A">
        <w:t>(6)</w:t>
      </w:r>
      <w:r w:rsidRPr="0076491A">
        <w:tab/>
        <w:t xml:space="preserve">Baird, S. G.; Liu, M.; Sparks, T. D. High-Dimensional Bayesian Optimization of 23 Hyperparameters over 100 Iterations for an Attention-Based Network to Predict Materials Property: A Case Study on CrabNet Using Ax Platform and SAASBO. </w:t>
      </w:r>
      <w:r w:rsidRPr="0076491A">
        <w:rPr>
          <w:i/>
          <w:iCs/>
        </w:rPr>
        <w:t>Computational Materials Science</w:t>
      </w:r>
      <w:r w:rsidRPr="0076491A">
        <w:t xml:space="preserve"> </w:t>
      </w:r>
      <w:r w:rsidRPr="0076491A">
        <w:rPr>
          <w:b/>
          <w:bCs/>
        </w:rPr>
        <w:t>2022</w:t>
      </w:r>
      <w:r w:rsidRPr="0076491A">
        <w:t xml:space="preserve">, </w:t>
      </w:r>
      <w:r w:rsidRPr="0076491A">
        <w:rPr>
          <w:i/>
          <w:iCs/>
        </w:rPr>
        <w:t>211</w:t>
      </w:r>
      <w:r w:rsidRPr="0076491A">
        <w:t>, 111505. https://doi.org/10.1016/j.commatsci.2022.111505.</w:t>
      </w:r>
    </w:p>
    <w:p w14:paraId="358728B5" w14:textId="77777777" w:rsidR="0076491A" w:rsidRPr="0076491A" w:rsidRDefault="0076491A" w:rsidP="0076491A">
      <w:pPr>
        <w:pStyle w:val="Bibliography"/>
      </w:pPr>
      <w:r w:rsidRPr="0076491A">
        <w:t>(7)</w:t>
      </w:r>
      <w:r w:rsidRPr="0076491A">
        <w:tab/>
        <w:t xml:space="preserve">Eriksson, D.; Jankowiak, M. High-Dimensional Bayesian Optimization with Sparse Axis-Aligned Subspaces. </w:t>
      </w:r>
      <w:r w:rsidRPr="0076491A">
        <w:rPr>
          <w:i/>
          <w:iCs/>
        </w:rPr>
        <w:t>arXiv:2103.00349 [cs, stat]</w:t>
      </w:r>
      <w:r w:rsidRPr="0076491A">
        <w:t xml:space="preserve"> </w:t>
      </w:r>
      <w:r w:rsidRPr="0076491A">
        <w:rPr>
          <w:b/>
          <w:bCs/>
        </w:rPr>
        <w:t>2021</w:t>
      </w:r>
      <w:r w:rsidRPr="0076491A">
        <w:t>.</w:t>
      </w:r>
    </w:p>
    <w:p w14:paraId="1D3174DC" w14:textId="77777777" w:rsidR="0076491A" w:rsidRPr="0076491A" w:rsidRDefault="0076491A" w:rsidP="0076491A">
      <w:pPr>
        <w:pStyle w:val="Bibliography"/>
      </w:pPr>
      <w:r w:rsidRPr="0076491A">
        <w:t>(8)</w:t>
      </w:r>
      <w:r w:rsidRPr="0076491A">
        <w:tab/>
        <w:t>Baird, S.; Hall, J. R.; Sparks, T. D. The Most Compact Search Space Is Not Always the Most Efficient: A Case Study on Maximizing Solid Rocket Fuel Packing Fraction via Constrained Bayesian Optimization. ChemRxiv September 6, 2022. https://doi.org/10.26434/chemrxiv-2022-nz2w8-v2.</w:t>
      </w:r>
    </w:p>
    <w:p w14:paraId="0D5CCBE1" w14:textId="77777777" w:rsidR="0076491A" w:rsidRPr="0076491A" w:rsidRDefault="0076491A" w:rsidP="0076491A">
      <w:pPr>
        <w:pStyle w:val="Bibliography"/>
      </w:pPr>
      <w:r w:rsidRPr="0076491A">
        <w:t>(9)</w:t>
      </w:r>
      <w:r w:rsidRPr="0076491A">
        <w:tab/>
        <w:t xml:space="preserve">Dunn, A.; Wang, Q.; Ganose, A.; Dopp, D.; Jain, A. Benchmarking Materials Property Prediction Methods: The Matbench Test Set and Automatminer Reference Algorithm. </w:t>
      </w:r>
      <w:r w:rsidRPr="0076491A">
        <w:rPr>
          <w:i/>
          <w:iCs/>
        </w:rPr>
        <w:t>npj Comput Mater</w:t>
      </w:r>
      <w:r w:rsidRPr="0076491A">
        <w:t xml:space="preserve"> </w:t>
      </w:r>
      <w:r w:rsidRPr="0076491A">
        <w:rPr>
          <w:b/>
          <w:bCs/>
        </w:rPr>
        <w:t>2020</w:t>
      </w:r>
      <w:r w:rsidRPr="0076491A">
        <w:t xml:space="preserve">, </w:t>
      </w:r>
      <w:r w:rsidRPr="0076491A">
        <w:rPr>
          <w:i/>
          <w:iCs/>
        </w:rPr>
        <w:t>6</w:t>
      </w:r>
      <w:r w:rsidRPr="0076491A">
        <w:t xml:space="preserve"> (1), 138. https://doi.org/10.1038/s41524-020-00406-3.</w:t>
      </w:r>
    </w:p>
    <w:p w14:paraId="3C0633CE" w14:textId="77777777" w:rsidR="0076491A" w:rsidRPr="0076491A" w:rsidRDefault="0076491A" w:rsidP="0076491A">
      <w:pPr>
        <w:pStyle w:val="Bibliography"/>
      </w:pPr>
      <w:r w:rsidRPr="0076491A">
        <w:t>(10)</w:t>
      </w:r>
      <w:r w:rsidRPr="0076491A">
        <w:tab/>
        <w:t xml:space="preserve">De Breuck, P.-P.; Evans, M. L.; Rignanese, G.-M. Robust Model Benchmarking and Bias-Imbalance in Data-Driven Materials Science: A Case Study on MODNet. </w:t>
      </w:r>
      <w:r w:rsidRPr="0076491A">
        <w:rPr>
          <w:i/>
          <w:iCs/>
        </w:rPr>
        <w:t>J. Phys.: Condens. Matter</w:t>
      </w:r>
      <w:r w:rsidRPr="0076491A">
        <w:t xml:space="preserve"> </w:t>
      </w:r>
      <w:r w:rsidRPr="0076491A">
        <w:rPr>
          <w:b/>
          <w:bCs/>
        </w:rPr>
        <w:t>2021</w:t>
      </w:r>
      <w:r w:rsidRPr="0076491A">
        <w:t xml:space="preserve">, </w:t>
      </w:r>
      <w:r w:rsidRPr="0076491A">
        <w:rPr>
          <w:i/>
          <w:iCs/>
        </w:rPr>
        <w:t>33</w:t>
      </w:r>
      <w:r w:rsidRPr="0076491A">
        <w:t xml:space="preserve"> (40), 404002. https://doi.org/10.1088/1361-648X/ac1280.</w:t>
      </w:r>
    </w:p>
    <w:p w14:paraId="54FE4119" w14:textId="77777777" w:rsidR="0076491A" w:rsidRPr="0076491A" w:rsidRDefault="0076491A" w:rsidP="0076491A">
      <w:pPr>
        <w:pStyle w:val="Bibliography"/>
      </w:pPr>
      <w:r w:rsidRPr="0076491A">
        <w:t>(11)</w:t>
      </w:r>
      <w:r w:rsidRPr="0076491A">
        <w:tab/>
        <w:t>Wang, A.; Liang, H.; McDannald, A.; Takeuchi, I.; Kusne, A. G. Benchmarking Active Learning Strategies for Materials Optimization and Discovery. arXiv April 12, 2022. http://arxiv.org/abs/2204.05838 (accessed 2022-07-04).</w:t>
      </w:r>
    </w:p>
    <w:p w14:paraId="39143F10" w14:textId="77777777" w:rsidR="0076491A" w:rsidRPr="0076491A" w:rsidRDefault="0076491A" w:rsidP="0076491A">
      <w:pPr>
        <w:pStyle w:val="Bibliography"/>
      </w:pPr>
      <w:r w:rsidRPr="0076491A">
        <w:t>(12)</w:t>
      </w:r>
      <w:r w:rsidRPr="0076491A">
        <w:tab/>
        <w:t xml:space="preserve">Liang, Q.; Gongora, A. E.; Ren, Z.; Tiihonen, A.; Liu, Z.; Sun, S.; Deneault, J. R.; Bash, D.; Mekki-Berrada, F.; Khan, S. A.; Hippalgaonkar, K.; Maruyama, B.; Brown, K. A.; Fisher III, J.; Buonassisi, T. Benchmarking the Performance of Bayesian Optimization across Multiple Experimental Materials Science Domains. </w:t>
      </w:r>
      <w:r w:rsidRPr="0076491A">
        <w:rPr>
          <w:i/>
          <w:iCs/>
        </w:rPr>
        <w:t>npj Comput Mater</w:t>
      </w:r>
      <w:r w:rsidRPr="0076491A">
        <w:t xml:space="preserve"> </w:t>
      </w:r>
      <w:r w:rsidRPr="0076491A">
        <w:rPr>
          <w:b/>
          <w:bCs/>
        </w:rPr>
        <w:t>2021</w:t>
      </w:r>
      <w:r w:rsidRPr="0076491A">
        <w:t xml:space="preserve">, </w:t>
      </w:r>
      <w:r w:rsidRPr="0076491A">
        <w:rPr>
          <w:i/>
          <w:iCs/>
        </w:rPr>
        <w:t>7</w:t>
      </w:r>
      <w:r w:rsidRPr="0076491A">
        <w:t xml:space="preserve"> (1), 188. https://doi.org/10.1038/s41524-021-00656-9.</w:t>
      </w:r>
    </w:p>
    <w:p w14:paraId="58C420A1" w14:textId="77777777" w:rsidR="0076491A" w:rsidRPr="0076491A" w:rsidRDefault="0076491A" w:rsidP="0076491A">
      <w:pPr>
        <w:pStyle w:val="Bibliography"/>
      </w:pPr>
      <w:r w:rsidRPr="0076491A">
        <w:t>(13)</w:t>
      </w:r>
      <w:r w:rsidRPr="0076491A">
        <w:tab/>
        <w:t xml:space="preserve">Henderson, A. N.; Kauwe, S. K.; Sparks, T. D. Benchmark Datasets Incorporating Diverse Tasks, Sample Sizes, Material Systems, and Data Heterogeneity for Materials Informatics. </w:t>
      </w:r>
      <w:r w:rsidRPr="0076491A">
        <w:rPr>
          <w:i/>
          <w:iCs/>
        </w:rPr>
        <w:t>Data in Brief</w:t>
      </w:r>
      <w:r w:rsidRPr="0076491A">
        <w:t xml:space="preserve"> </w:t>
      </w:r>
      <w:r w:rsidRPr="0076491A">
        <w:rPr>
          <w:b/>
          <w:bCs/>
        </w:rPr>
        <w:t>2021</w:t>
      </w:r>
      <w:r w:rsidRPr="0076491A">
        <w:t xml:space="preserve">, </w:t>
      </w:r>
      <w:r w:rsidRPr="0076491A">
        <w:rPr>
          <w:i/>
          <w:iCs/>
        </w:rPr>
        <w:t>37</w:t>
      </w:r>
      <w:r w:rsidRPr="0076491A">
        <w:t>, 107262. https://doi.org/10.1016/j.dib.2021.107262.</w:t>
      </w:r>
    </w:p>
    <w:p w14:paraId="772495D4" w14:textId="77777777" w:rsidR="0076491A" w:rsidRPr="0076491A" w:rsidRDefault="0076491A" w:rsidP="0076491A">
      <w:pPr>
        <w:pStyle w:val="Bibliography"/>
      </w:pPr>
      <w:r w:rsidRPr="0076491A">
        <w:t>(14)</w:t>
      </w:r>
      <w:r w:rsidRPr="0076491A">
        <w:tab/>
        <w:t xml:space="preserve">Häse, F.; Aldeghi, M.; Hickman, R. J.; Roch, L. M.; Christensen, M.; Liles, E.; Hein, J. E.; Aspuru-Guzik, A. Olympus: A Benchmarking Framework for Noisy Optimization and Experiment Planning. </w:t>
      </w:r>
      <w:r w:rsidRPr="0076491A">
        <w:rPr>
          <w:i/>
          <w:iCs/>
        </w:rPr>
        <w:t>Mach. Learn.: Sci. Technol.</w:t>
      </w:r>
      <w:r w:rsidRPr="0076491A">
        <w:t xml:space="preserve"> </w:t>
      </w:r>
      <w:r w:rsidRPr="0076491A">
        <w:rPr>
          <w:b/>
          <w:bCs/>
        </w:rPr>
        <w:t>2021</w:t>
      </w:r>
      <w:r w:rsidRPr="0076491A">
        <w:t xml:space="preserve">, </w:t>
      </w:r>
      <w:r w:rsidRPr="0076491A">
        <w:rPr>
          <w:i/>
          <w:iCs/>
        </w:rPr>
        <w:t>2</w:t>
      </w:r>
      <w:r w:rsidRPr="0076491A">
        <w:t xml:space="preserve"> (3), 035021. https://doi.org/10.1088/2632-2153/abedc8.</w:t>
      </w:r>
    </w:p>
    <w:p w14:paraId="5194E1F2" w14:textId="77777777" w:rsidR="0076491A" w:rsidRPr="0076491A" w:rsidRDefault="0076491A" w:rsidP="0076491A">
      <w:pPr>
        <w:pStyle w:val="Bibliography"/>
      </w:pPr>
      <w:r w:rsidRPr="0076491A">
        <w:t>(15)</w:t>
      </w:r>
      <w:r w:rsidRPr="0076491A">
        <w:tab/>
        <w:t xml:space="preserve">Mościński, J.; Bargieł, M.; Rycerz, Z. A.; Jacobs, P. W. M. The Force-Biased Algorithm for the Irregular Close Packing of Equal Hard Spheres. </w:t>
      </w:r>
      <w:r w:rsidRPr="0076491A">
        <w:rPr>
          <w:i/>
          <w:iCs/>
        </w:rPr>
        <w:t>Molecular Simulation</w:t>
      </w:r>
      <w:r w:rsidRPr="0076491A">
        <w:t xml:space="preserve"> </w:t>
      </w:r>
      <w:r w:rsidRPr="0076491A">
        <w:rPr>
          <w:b/>
          <w:bCs/>
        </w:rPr>
        <w:t>1989</w:t>
      </w:r>
      <w:r w:rsidRPr="0076491A">
        <w:t xml:space="preserve">, </w:t>
      </w:r>
      <w:r w:rsidRPr="0076491A">
        <w:rPr>
          <w:i/>
          <w:iCs/>
        </w:rPr>
        <w:t>3</w:t>
      </w:r>
      <w:r w:rsidRPr="0076491A">
        <w:t xml:space="preserve"> (4), 201–212. https://doi.org/10.1080/08927028908031373.</w:t>
      </w:r>
    </w:p>
    <w:p w14:paraId="57ACEB89" w14:textId="77777777" w:rsidR="0076491A" w:rsidRPr="0076491A" w:rsidRDefault="0076491A" w:rsidP="0076491A">
      <w:pPr>
        <w:pStyle w:val="Bibliography"/>
      </w:pPr>
      <w:r w:rsidRPr="0076491A">
        <w:t>(16)</w:t>
      </w:r>
      <w:r w:rsidRPr="0076491A">
        <w:tab/>
        <w:t xml:space="preserve">Bezrukov, A.; Bargieł, M.; Stoyan, D. Statistical Analysis of Simulated Random Packings of Spheres. </w:t>
      </w:r>
      <w:r w:rsidRPr="0076491A">
        <w:rPr>
          <w:i/>
          <w:iCs/>
        </w:rPr>
        <w:t>Particle &amp; Particle Systems Characterization</w:t>
      </w:r>
      <w:r w:rsidRPr="0076491A">
        <w:t xml:space="preserve"> </w:t>
      </w:r>
      <w:r w:rsidRPr="0076491A">
        <w:rPr>
          <w:b/>
          <w:bCs/>
        </w:rPr>
        <w:t>2002</w:t>
      </w:r>
      <w:r w:rsidRPr="0076491A">
        <w:t xml:space="preserve">, </w:t>
      </w:r>
      <w:r w:rsidRPr="0076491A">
        <w:rPr>
          <w:i/>
          <w:iCs/>
        </w:rPr>
        <w:t>19</w:t>
      </w:r>
      <w:r w:rsidRPr="0076491A">
        <w:t xml:space="preserve"> (2), 111–118. https://doi.org/10.1002/1521-4117(200205)19:2&lt;111::AID-PPSC111&gt;3.0.CO;2-M.</w:t>
      </w:r>
    </w:p>
    <w:p w14:paraId="1FD4D2D2" w14:textId="77777777" w:rsidR="0076491A" w:rsidRPr="0076491A" w:rsidRDefault="0076491A" w:rsidP="0076491A">
      <w:pPr>
        <w:pStyle w:val="Bibliography"/>
      </w:pPr>
      <w:r w:rsidRPr="0076491A">
        <w:t>(17)</w:t>
      </w:r>
      <w:r w:rsidRPr="0076491A">
        <w:tab/>
        <w:t xml:space="preserve">Skoge, M.; Donev, A.; Stillinger, F. H.; Torquato, S. Packing Hyperspheres in High-Dimensional Euclidean Spaces. </w:t>
      </w:r>
      <w:r w:rsidRPr="0076491A">
        <w:rPr>
          <w:i/>
          <w:iCs/>
        </w:rPr>
        <w:t>Phys. Rev. E</w:t>
      </w:r>
      <w:r w:rsidRPr="0076491A">
        <w:t xml:space="preserve"> </w:t>
      </w:r>
      <w:r w:rsidRPr="0076491A">
        <w:rPr>
          <w:b/>
          <w:bCs/>
        </w:rPr>
        <w:t>2006</w:t>
      </w:r>
      <w:r w:rsidRPr="0076491A">
        <w:t xml:space="preserve">, </w:t>
      </w:r>
      <w:r w:rsidRPr="0076491A">
        <w:rPr>
          <w:i/>
          <w:iCs/>
        </w:rPr>
        <w:t>74</w:t>
      </w:r>
      <w:r w:rsidRPr="0076491A">
        <w:t xml:space="preserve"> (4), 041127. https://doi.org/10.1103/PhysRevE.74.041127.</w:t>
      </w:r>
    </w:p>
    <w:p w14:paraId="42A872EB" w14:textId="77777777" w:rsidR="0076491A" w:rsidRPr="0076491A" w:rsidRDefault="0076491A" w:rsidP="0076491A">
      <w:pPr>
        <w:pStyle w:val="Bibliography"/>
      </w:pPr>
      <w:r w:rsidRPr="0076491A">
        <w:lastRenderedPageBreak/>
        <w:t>(18)</w:t>
      </w:r>
      <w:r w:rsidRPr="0076491A">
        <w:tab/>
        <w:t xml:space="preserve">Lubachevsky, B. D. How to Simulate Billiards and Similar Systems. </w:t>
      </w:r>
      <w:r w:rsidRPr="0076491A">
        <w:rPr>
          <w:i/>
          <w:iCs/>
        </w:rPr>
        <w:t>Journal of Computational Physics</w:t>
      </w:r>
      <w:r w:rsidRPr="0076491A">
        <w:t xml:space="preserve"> </w:t>
      </w:r>
      <w:r w:rsidRPr="0076491A">
        <w:rPr>
          <w:b/>
          <w:bCs/>
        </w:rPr>
        <w:t>1991</w:t>
      </w:r>
      <w:r w:rsidRPr="0076491A">
        <w:t xml:space="preserve">, </w:t>
      </w:r>
      <w:r w:rsidRPr="0076491A">
        <w:rPr>
          <w:i/>
          <w:iCs/>
        </w:rPr>
        <w:t>94</w:t>
      </w:r>
      <w:r w:rsidRPr="0076491A">
        <w:t xml:space="preserve"> (2), 255–283. https://doi.org/10.1016/0021-9991(91)90222-7.</w:t>
      </w:r>
    </w:p>
    <w:p w14:paraId="534D76CA" w14:textId="77777777" w:rsidR="0076491A" w:rsidRPr="0076491A" w:rsidRDefault="0076491A" w:rsidP="0076491A">
      <w:pPr>
        <w:pStyle w:val="Bibliography"/>
      </w:pPr>
      <w:r w:rsidRPr="0076491A">
        <w:t>(19)</w:t>
      </w:r>
      <w:r w:rsidRPr="0076491A">
        <w:tab/>
        <w:t xml:space="preserve">Lubachevsky, B. D.; Stillinger, F. H. Geometric Properties of Random Disk Packings. </w:t>
      </w:r>
      <w:r w:rsidRPr="0076491A">
        <w:rPr>
          <w:i/>
          <w:iCs/>
        </w:rPr>
        <w:t>Journal of Statistical Physics</w:t>
      </w:r>
      <w:r w:rsidRPr="0076491A">
        <w:t xml:space="preserve"> </w:t>
      </w:r>
      <w:r w:rsidRPr="0076491A">
        <w:rPr>
          <w:b/>
          <w:bCs/>
        </w:rPr>
        <w:t>1990</w:t>
      </w:r>
      <w:r w:rsidRPr="0076491A">
        <w:t xml:space="preserve">, </w:t>
      </w:r>
      <w:r w:rsidRPr="0076491A">
        <w:rPr>
          <w:i/>
          <w:iCs/>
        </w:rPr>
        <w:t>60</w:t>
      </w:r>
      <w:r w:rsidRPr="0076491A">
        <w:t xml:space="preserve"> (5), 561–583. https://doi.org/10.1007/BF01025983.</w:t>
      </w:r>
    </w:p>
    <w:p w14:paraId="49E22B8E" w14:textId="51DE57B1" w:rsidR="00E648BD" w:rsidRDefault="00BD6A3A" w:rsidP="000E55C3">
      <w:pPr>
        <w:pStyle w:val="Bibliography"/>
      </w:pPr>
      <w:r>
        <w:fldChar w:fldCharType="end"/>
      </w:r>
    </w:p>
    <w:sectPr w:rsidR="00E648BD">
      <w:footerReference w:type="default" r:id="rId2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E8D9D4" w14:textId="77777777" w:rsidR="00961768" w:rsidRDefault="00961768">
      <w:pPr>
        <w:spacing w:line="240" w:lineRule="auto"/>
      </w:pPr>
      <w:r>
        <w:separator/>
      </w:r>
    </w:p>
  </w:endnote>
  <w:endnote w:type="continuationSeparator" w:id="0">
    <w:p w14:paraId="7318ECB3" w14:textId="77777777" w:rsidR="00961768" w:rsidRDefault="009617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431B9" w14:textId="77777777" w:rsidR="00E648BD" w:rsidRDefault="00000000">
    <w:pPr>
      <w:jc w:val="right"/>
    </w:pPr>
    <w:r>
      <w:fldChar w:fldCharType="begin"/>
    </w:r>
    <w:r>
      <w:instrText>PAGE</w:instrText>
    </w:r>
    <w:r>
      <w:fldChar w:fldCharType="separate"/>
    </w:r>
    <w:r w:rsidR="00B9756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FEEFD" w14:textId="77777777" w:rsidR="00961768" w:rsidRDefault="00961768">
      <w:pPr>
        <w:spacing w:line="240" w:lineRule="auto"/>
      </w:pPr>
      <w:r>
        <w:separator/>
      </w:r>
    </w:p>
  </w:footnote>
  <w:footnote w:type="continuationSeparator" w:id="0">
    <w:p w14:paraId="4D52610F" w14:textId="77777777" w:rsidR="00961768" w:rsidRDefault="0096176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77352"/>
    <w:multiLevelType w:val="hybridMultilevel"/>
    <w:tmpl w:val="8828F756"/>
    <w:lvl w:ilvl="0" w:tplc="7CBCC704">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18383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48BD"/>
    <w:rsid w:val="00014A28"/>
    <w:rsid w:val="000243A4"/>
    <w:rsid w:val="00040D66"/>
    <w:rsid w:val="00054F33"/>
    <w:rsid w:val="00063E17"/>
    <w:rsid w:val="00066335"/>
    <w:rsid w:val="00080E6C"/>
    <w:rsid w:val="00091B24"/>
    <w:rsid w:val="00093A4D"/>
    <w:rsid w:val="000A64DA"/>
    <w:rsid w:val="000B3C2D"/>
    <w:rsid w:val="000C61BB"/>
    <w:rsid w:val="000D002F"/>
    <w:rsid w:val="000D7BB6"/>
    <w:rsid w:val="000E425B"/>
    <w:rsid w:val="000E55C3"/>
    <w:rsid w:val="00136898"/>
    <w:rsid w:val="00161747"/>
    <w:rsid w:val="00173421"/>
    <w:rsid w:val="00182DEA"/>
    <w:rsid w:val="001939F4"/>
    <w:rsid w:val="001D77C9"/>
    <w:rsid w:val="001E6956"/>
    <w:rsid w:val="001F0D3A"/>
    <w:rsid w:val="001F4709"/>
    <w:rsid w:val="00203C9E"/>
    <w:rsid w:val="00206412"/>
    <w:rsid w:val="002162FC"/>
    <w:rsid w:val="002278B1"/>
    <w:rsid w:val="0023599F"/>
    <w:rsid w:val="00273138"/>
    <w:rsid w:val="00281F3D"/>
    <w:rsid w:val="002B3081"/>
    <w:rsid w:val="002B7210"/>
    <w:rsid w:val="002D4827"/>
    <w:rsid w:val="002D6D9C"/>
    <w:rsid w:val="002E4C41"/>
    <w:rsid w:val="00304D8C"/>
    <w:rsid w:val="00313211"/>
    <w:rsid w:val="0031449F"/>
    <w:rsid w:val="00377C02"/>
    <w:rsid w:val="003E18CE"/>
    <w:rsid w:val="003E375D"/>
    <w:rsid w:val="003F16D9"/>
    <w:rsid w:val="003F2330"/>
    <w:rsid w:val="003F6C31"/>
    <w:rsid w:val="004016F6"/>
    <w:rsid w:val="0041451E"/>
    <w:rsid w:val="00420548"/>
    <w:rsid w:val="0044134C"/>
    <w:rsid w:val="00465854"/>
    <w:rsid w:val="004C2461"/>
    <w:rsid w:val="00500DC8"/>
    <w:rsid w:val="00513A5E"/>
    <w:rsid w:val="00513D9D"/>
    <w:rsid w:val="00514C7E"/>
    <w:rsid w:val="0051702A"/>
    <w:rsid w:val="00531608"/>
    <w:rsid w:val="005340A8"/>
    <w:rsid w:val="00536B4D"/>
    <w:rsid w:val="00540CD2"/>
    <w:rsid w:val="005418B0"/>
    <w:rsid w:val="00544B7C"/>
    <w:rsid w:val="0058569D"/>
    <w:rsid w:val="005B5460"/>
    <w:rsid w:val="005C33B8"/>
    <w:rsid w:val="005D0C4F"/>
    <w:rsid w:val="005D77C2"/>
    <w:rsid w:val="005E2068"/>
    <w:rsid w:val="005F6812"/>
    <w:rsid w:val="006035D2"/>
    <w:rsid w:val="0061169A"/>
    <w:rsid w:val="006164A5"/>
    <w:rsid w:val="00620EFE"/>
    <w:rsid w:val="00632E1F"/>
    <w:rsid w:val="00645BD4"/>
    <w:rsid w:val="006657C3"/>
    <w:rsid w:val="00666AE0"/>
    <w:rsid w:val="006A2326"/>
    <w:rsid w:val="006B56A1"/>
    <w:rsid w:val="006C3F95"/>
    <w:rsid w:val="006D4767"/>
    <w:rsid w:val="006D63A4"/>
    <w:rsid w:val="006E313E"/>
    <w:rsid w:val="006F5F38"/>
    <w:rsid w:val="007053C1"/>
    <w:rsid w:val="00710C28"/>
    <w:rsid w:val="00717A3E"/>
    <w:rsid w:val="007441AE"/>
    <w:rsid w:val="0074568B"/>
    <w:rsid w:val="0076491A"/>
    <w:rsid w:val="00771AD8"/>
    <w:rsid w:val="00785522"/>
    <w:rsid w:val="007B6593"/>
    <w:rsid w:val="007D5D06"/>
    <w:rsid w:val="007D7C3B"/>
    <w:rsid w:val="007E450D"/>
    <w:rsid w:val="007F3351"/>
    <w:rsid w:val="00827D4A"/>
    <w:rsid w:val="0084245A"/>
    <w:rsid w:val="00855E04"/>
    <w:rsid w:val="0086297D"/>
    <w:rsid w:val="00877410"/>
    <w:rsid w:val="0088699C"/>
    <w:rsid w:val="008D0251"/>
    <w:rsid w:val="008D42FB"/>
    <w:rsid w:val="008E21C7"/>
    <w:rsid w:val="008F3C58"/>
    <w:rsid w:val="00912CA5"/>
    <w:rsid w:val="00917FAA"/>
    <w:rsid w:val="00942E0E"/>
    <w:rsid w:val="00961768"/>
    <w:rsid w:val="00964A15"/>
    <w:rsid w:val="00974235"/>
    <w:rsid w:val="00980CF6"/>
    <w:rsid w:val="00990F20"/>
    <w:rsid w:val="009B5F6E"/>
    <w:rsid w:val="009D59DB"/>
    <w:rsid w:val="009F668F"/>
    <w:rsid w:val="00A0315C"/>
    <w:rsid w:val="00A07095"/>
    <w:rsid w:val="00A1783D"/>
    <w:rsid w:val="00A32D87"/>
    <w:rsid w:val="00A64D2C"/>
    <w:rsid w:val="00A7308F"/>
    <w:rsid w:val="00A75AF6"/>
    <w:rsid w:val="00AB6684"/>
    <w:rsid w:val="00AC1493"/>
    <w:rsid w:val="00AC259B"/>
    <w:rsid w:val="00AE1720"/>
    <w:rsid w:val="00AF681B"/>
    <w:rsid w:val="00B135E9"/>
    <w:rsid w:val="00B23A84"/>
    <w:rsid w:val="00B25B77"/>
    <w:rsid w:val="00B375C4"/>
    <w:rsid w:val="00B62E5A"/>
    <w:rsid w:val="00B733CE"/>
    <w:rsid w:val="00B77EF9"/>
    <w:rsid w:val="00B82318"/>
    <w:rsid w:val="00B8260D"/>
    <w:rsid w:val="00B82E3D"/>
    <w:rsid w:val="00B9756D"/>
    <w:rsid w:val="00BD6A3A"/>
    <w:rsid w:val="00BE59DE"/>
    <w:rsid w:val="00C052CF"/>
    <w:rsid w:val="00C33F1E"/>
    <w:rsid w:val="00C467AD"/>
    <w:rsid w:val="00C475C1"/>
    <w:rsid w:val="00C47D29"/>
    <w:rsid w:val="00CA41F5"/>
    <w:rsid w:val="00CB6A77"/>
    <w:rsid w:val="00CB799D"/>
    <w:rsid w:val="00CC4D25"/>
    <w:rsid w:val="00D2359B"/>
    <w:rsid w:val="00D33726"/>
    <w:rsid w:val="00D453D3"/>
    <w:rsid w:val="00D5039B"/>
    <w:rsid w:val="00DA5135"/>
    <w:rsid w:val="00DB799F"/>
    <w:rsid w:val="00DE4254"/>
    <w:rsid w:val="00DE5888"/>
    <w:rsid w:val="00E14BA3"/>
    <w:rsid w:val="00E3762F"/>
    <w:rsid w:val="00E42CA2"/>
    <w:rsid w:val="00E54C7E"/>
    <w:rsid w:val="00E648BD"/>
    <w:rsid w:val="00E70D20"/>
    <w:rsid w:val="00E720BC"/>
    <w:rsid w:val="00E724C8"/>
    <w:rsid w:val="00EA247F"/>
    <w:rsid w:val="00EB5A7E"/>
    <w:rsid w:val="00EB700F"/>
    <w:rsid w:val="00EC5ADA"/>
    <w:rsid w:val="00ED745F"/>
    <w:rsid w:val="00EE03CB"/>
    <w:rsid w:val="00F4626A"/>
    <w:rsid w:val="00F7485D"/>
    <w:rsid w:val="00F87C06"/>
    <w:rsid w:val="00FA01A8"/>
    <w:rsid w:val="00FC0C21"/>
    <w:rsid w:val="00FC3698"/>
    <w:rsid w:val="00FE1808"/>
    <w:rsid w:val="00FE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FE0F6"/>
  <w15:docId w15:val="{EB8DB9DC-0FE1-4228-AB42-4D678E91B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CED7E7"/>
    </w:tcPr>
  </w:style>
  <w:style w:type="character" w:styleId="Hyperlink">
    <w:name w:val="Hyperlink"/>
    <w:basedOn w:val="DefaultParagraphFont"/>
    <w:uiPriority w:val="99"/>
    <w:unhideWhenUsed/>
    <w:rsid w:val="00B9756D"/>
    <w:rPr>
      <w:color w:val="0000FF" w:themeColor="hyperlink"/>
      <w:u w:val="single"/>
    </w:rPr>
  </w:style>
  <w:style w:type="character" w:styleId="UnresolvedMention">
    <w:name w:val="Unresolved Mention"/>
    <w:basedOn w:val="DefaultParagraphFont"/>
    <w:uiPriority w:val="99"/>
    <w:semiHidden/>
    <w:unhideWhenUsed/>
    <w:rsid w:val="00B9756D"/>
    <w:rPr>
      <w:color w:val="605E5C"/>
      <w:shd w:val="clear" w:color="auto" w:fill="E1DFDD"/>
    </w:rPr>
  </w:style>
  <w:style w:type="paragraph" w:styleId="ListParagraph">
    <w:name w:val="List Paragraph"/>
    <w:basedOn w:val="Normal"/>
    <w:uiPriority w:val="34"/>
    <w:qFormat/>
    <w:rsid w:val="00B9756D"/>
    <w:pPr>
      <w:ind w:left="720"/>
      <w:contextualSpacing/>
    </w:pPr>
  </w:style>
  <w:style w:type="paragraph" w:styleId="Caption">
    <w:name w:val="caption"/>
    <w:basedOn w:val="Normal"/>
    <w:next w:val="Normal"/>
    <w:uiPriority w:val="35"/>
    <w:unhideWhenUsed/>
    <w:qFormat/>
    <w:rsid w:val="00093A4D"/>
    <w:pPr>
      <w:spacing w:after="200" w:line="240" w:lineRule="auto"/>
    </w:pPr>
    <w:rPr>
      <w:i/>
      <w:iCs/>
      <w:color w:val="1F497D" w:themeColor="text2"/>
      <w:sz w:val="18"/>
      <w:szCs w:val="18"/>
    </w:rPr>
  </w:style>
  <w:style w:type="paragraph" w:styleId="Bibliography">
    <w:name w:val="Bibliography"/>
    <w:basedOn w:val="Normal"/>
    <w:next w:val="Normal"/>
    <w:uiPriority w:val="37"/>
    <w:unhideWhenUsed/>
    <w:rsid w:val="00BD6A3A"/>
    <w:pPr>
      <w:tabs>
        <w:tab w:val="left" w:pos="384"/>
      </w:tabs>
      <w:spacing w:line="240" w:lineRule="auto"/>
      <w:ind w:left="384" w:hanging="384"/>
    </w:pPr>
  </w:style>
  <w:style w:type="character" w:styleId="FollowedHyperlink">
    <w:name w:val="FollowedHyperlink"/>
    <w:basedOn w:val="DefaultParagraphFont"/>
    <w:uiPriority w:val="99"/>
    <w:semiHidden/>
    <w:unhideWhenUsed/>
    <w:rsid w:val="00054F3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10933">
      <w:bodyDiv w:val="1"/>
      <w:marLeft w:val="0"/>
      <w:marRight w:val="0"/>
      <w:marTop w:val="0"/>
      <w:marBottom w:val="0"/>
      <w:divBdr>
        <w:top w:val="none" w:sz="0" w:space="0" w:color="auto"/>
        <w:left w:val="none" w:sz="0" w:space="0" w:color="auto"/>
        <w:bottom w:val="none" w:sz="0" w:space="0" w:color="auto"/>
        <w:right w:val="none" w:sz="0" w:space="0" w:color="auto"/>
      </w:divBdr>
      <w:divsChild>
        <w:div w:id="647324669">
          <w:marLeft w:val="0"/>
          <w:marRight w:val="0"/>
          <w:marTop w:val="0"/>
          <w:marBottom w:val="0"/>
          <w:divBdr>
            <w:top w:val="none" w:sz="0" w:space="0" w:color="auto"/>
            <w:left w:val="none" w:sz="0" w:space="0" w:color="auto"/>
            <w:bottom w:val="none" w:sz="0" w:space="0" w:color="auto"/>
            <w:right w:val="none" w:sz="0" w:space="0" w:color="auto"/>
          </w:divBdr>
          <w:divsChild>
            <w:div w:id="11610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19437">
      <w:bodyDiv w:val="1"/>
      <w:marLeft w:val="0"/>
      <w:marRight w:val="0"/>
      <w:marTop w:val="0"/>
      <w:marBottom w:val="0"/>
      <w:divBdr>
        <w:top w:val="none" w:sz="0" w:space="0" w:color="auto"/>
        <w:left w:val="none" w:sz="0" w:space="0" w:color="auto"/>
        <w:bottom w:val="none" w:sz="0" w:space="0" w:color="auto"/>
        <w:right w:val="none" w:sz="0" w:space="0" w:color="auto"/>
      </w:divBdr>
    </w:div>
    <w:div w:id="630283257">
      <w:bodyDiv w:val="1"/>
      <w:marLeft w:val="0"/>
      <w:marRight w:val="0"/>
      <w:marTop w:val="0"/>
      <w:marBottom w:val="0"/>
      <w:divBdr>
        <w:top w:val="none" w:sz="0" w:space="0" w:color="auto"/>
        <w:left w:val="none" w:sz="0" w:space="0" w:color="auto"/>
        <w:bottom w:val="none" w:sz="0" w:space="0" w:color="auto"/>
        <w:right w:val="none" w:sz="0" w:space="0" w:color="auto"/>
      </w:divBdr>
    </w:div>
    <w:div w:id="983505804">
      <w:bodyDiv w:val="1"/>
      <w:marLeft w:val="0"/>
      <w:marRight w:val="0"/>
      <w:marTop w:val="0"/>
      <w:marBottom w:val="0"/>
      <w:divBdr>
        <w:top w:val="none" w:sz="0" w:space="0" w:color="auto"/>
        <w:left w:val="none" w:sz="0" w:space="0" w:color="auto"/>
        <w:bottom w:val="none" w:sz="0" w:space="0" w:color="auto"/>
        <w:right w:val="none" w:sz="0" w:space="0" w:color="auto"/>
      </w:divBdr>
    </w:div>
    <w:div w:id="1025986451">
      <w:bodyDiv w:val="1"/>
      <w:marLeft w:val="0"/>
      <w:marRight w:val="0"/>
      <w:marTop w:val="0"/>
      <w:marBottom w:val="0"/>
      <w:divBdr>
        <w:top w:val="none" w:sz="0" w:space="0" w:color="auto"/>
        <w:left w:val="none" w:sz="0" w:space="0" w:color="auto"/>
        <w:bottom w:val="none" w:sz="0" w:space="0" w:color="auto"/>
        <w:right w:val="none" w:sz="0" w:space="0" w:color="auto"/>
      </w:divBdr>
    </w:div>
    <w:div w:id="1121150994">
      <w:bodyDiv w:val="1"/>
      <w:marLeft w:val="0"/>
      <w:marRight w:val="0"/>
      <w:marTop w:val="0"/>
      <w:marBottom w:val="0"/>
      <w:divBdr>
        <w:top w:val="none" w:sz="0" w:space="0" w:color="auto"/>
        <w:left w:val="none" w:sz="0" w:space="0" w:color="auto"/>
        <w:bottom w:val="none" w:sz="0" w:space="0" w:color="auto"/>
        <w:right w:val="none" w:sz="0" w:space="0" w:color="auto"/>
      </w:divBdr>
      <w:divsChild>
        <w:div w:id="1894654046">
          <w:marLeft w:val="0"/>
          <w:marRight w:val="0"/>
          <w:marTop w:val="0"/>
          <w:marBottom w:val="0"/>
          <w:divBdr>
            <w:top w:val="none" w:sz="0" w:space="0" w:color="auto"/>
            <w:left w:val="none" w:sz="0" w:space="0" w:color="auto"/>
            <w:bottom w:val="none" w:sz="0" w:space="0" w:color="auto"/>
            <w:right w:val="none" w:sz="0" w:space="0" w:color="auto"/>
          </w:divBdr>
          <w:divsChild>
            <w:div w:id="68455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33494">
      <w:bodyDiv w:val="1"/>
      <w:marLeft w:val="0"/>
      <w:marRight w:val="0"/>
      <w:marTop w:val="0"/>
      <w:marBottom w:val="0"/>
      <w:divBdr>
        <w:top w:val="none" w:sz="0" w:space="0" w:color="auto"/>
        <w:left w:val="none" w:sz="0" w:space="0" w:color="auto"/>
        <w:bottom w:val="none" w:sz="0" w:space="0" w:color="auto"/>
        <w:right w:val="none" w:sz="0" w:space="0" w:color="auto"/>
      </w:divBdr>
      <w:divsChild>
        <w:div w:id="545946505">
          <w:marLeft w:val="0"/>
          <w:marRight w:val="0"/>
          <w:marTop w:val="0"/>
          <w:marBottom w:val="0"/>
          <w:divBdr>
            <w:top w:val="none" w:sz="0" w:space="0" w:color="auto"/>
            <w:left w:val="none" w:sz="0" w:space="0" w:color="auto"/>
            <w:bottom w:val="none" w:sz="0" w:space="0" w:color="auto"/>
            <w:right w:val="none" w:sz="0" w:space="0" w:color="auto"/>
          </w:divBdr>
          <w:divsChild>
            <w:div w:id="13386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024022">
      <w:bodyDiv w:val="1"/>
      <w:marLeft w:val="0"/>
      <w:marRight w:val="0"/>
      <w:marTop w:val="0"/>
      <w:marBottom w:val="0"/>
      <w:divBdr>
        <w:top w:val="none" w:sz="0" w:space="0" w:color="auto"/>
        <w:left w:val="none" w:sz="0" w:space="0" w:color="auto"/>
        <w:bottom w:val="none" w:sz="0" w:space="0" w:color="auto"/>
        <w:right w:val="none" w:sz="0" w:space="0" w:color="auto"/>
      </w:divBdr>
    </w:div>
    <w:div w:id="1986004697">
      <w:bodyDiv w:val="1"/>
      <w:marLeft w:val="0"/>
      <w:marRight w:val="0"/>
      <w:marTop w:val="0"/>
      <w:marBottom w:val="0"/>
      <w:divBdr>
        <w:top w:val="none" w:sz="0" w:space="0" w:color="auto"/>
        <w:left w:val="none" w:sz="0" w:space="0" w:color="auto"/>
        <w:bottom w:val="none" w:sz="0" w:space="0" w:color="auto"/>
        <w:right w:val="none" w:sz="0" w:space="0" w:color="auto"/>
      </w:divBdr>
      <w:divsChild>
        <w:div w:id="901525871">
          <w:marLeft w:val="0"/>
          <w:marRight w:val="0"/>
          <w:marTop w:val="0"/>
          <w:marBottom w:val="0"/>
          <w:divBdr>
            <w:top w:val="none" w:sz="0" w:space="0" w:color="auto"/>
            <w:left w:val="none" w:sz="0" w:space="0" w:color="auto"/>
            <w:bottom w:val="none" w:sz="0" w:space="0" w:color="auto"/>
            <w:right w:val="none" w:sz="0" w:space="0" w:color="auto"/>
          </w:divBdr>
          <w:divsChild>
            <w:div w:id="9892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6448">
      <w:bodyDiv w:val="1"/>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sChild>
            <w:div w:id="20038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rling.baird@utah.edu" TargetMode="External"/><Relationship Id="rId13" Type="http://schemas.openxmlformats.org/officeDocument/2006/relationships/hyperlink" Target="https://zenodo.org/record/7697264" TargetMode="External"/><Relationship Id="rId18" Type="http://schemas.openxmlformats.org/officeDocument/2006/relationships/hyperlink" Target="https://github.com/sparks-baird/matsci-opt-benchmarks/tree/v0.2.2/scripts/particle_packing"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sparks-baird/matsci-opt-benchmarks/tree/v0.2.2"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matsci-opt-benchmarks.readthedocs.i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acebookincubator/submitit"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github.com/sparks-baird/matsci-opt-benchmarks/blob/main/scripts/particle_packing/packing_generation_submitit.py" TargetMode="External"/><Relationship Id="rId19" Type="http://schemas.openxmlformats.org/officeDocument/2006/relationships/hyperlink" Target="https://github.com/sparks-baird/matsci-opt-benchmarks/tree/v0.2.2/notebooks/particle_packing" TargetMode="External"/><Relationship Id="rId4" Type="http://schemas.openxmlformats.org/officeDocument/2006/relationships/settings" Target="settings.xml"/><Relationship Id="rId9" Type="http://schemas.openxmlformats.org/officeDocument/2006/relationships/hyperlink" Target="https://github.com/VasiliBaranov/packing-generation" TargetMode="External"/><Relationship Id="rId14" Type="http://schemas.openxmlformats.org/officeDocument/2006/relationships/hyperlink" Target="https://dx.doi.org/10.5281/zenodo.76961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AD5DD-9740-46E7-AFDC-57A4D80AA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10</Pages>
  <Words>8827</Words>
  <Characters>50317</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Sterling Baird</cp:lastModifiedBy>
  <cp:revision>36</cp:revision>
  <cp:lastPrinted>2023-03-06T20:59:00Z</cp:lastPrinted>
  <dcterms:created xsi:type="dcterms:W3CDTF">2023-03-03T20:43:00Z</dcterms:created>
  <dcterms:modified xsi:type="dcterms:W3CDTF">2023-05-20T20:25:00Z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id="ulaQM15k"/&gt;&lt;style id="http://www.zotero.org/styles/american-chemical-society" hasBibliography="1" bibliographyStyleHasBeenSet="1"/&gt;&lt;prefs&gt;&lt;pref name="fieldType" value="Field"/&gt;&lt;/prefs&gt;&lt;/data&gt;</vt:lpwstr>
  </property>
</Properties>
</file>